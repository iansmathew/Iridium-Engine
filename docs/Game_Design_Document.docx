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574D16" w14:textId="4DAC87E1" w:rsidR="00CF1EE4" w:rsidRDefault="00D676D9">
      <w:pPr>
        <w:pStyle w:val="Title"/>
        <w:jc w:val="center"/>
      </w:pPr>
      <w:bookmarkStart w:id="0" w:name="_czfz5p91e9om" w:colFirst="0" w:colLast="0"/>
      <w:bookmarkEnd w:id="0"/>
      <w:r>
        <w:t>&lt;</w:t>
      </w:r>
      <w:proofErr w:type="gramStart"/>
      <w:r w:rsidR="00667C35">
        <w:t>Definitely</w:t>
      </w:r>
      <w:r w:rsidR="0067578E">
        <w:t xml:space="preserve"> not</w:t>
      </w:r>
      <w:proofErr w:type="gramEnd"/>
      <w:r w:rsidR="0067578E">
        <w:t xml:space="preserve"> Crash Bandicoot</w:t>
      </w:r>
      <w:r w:rsidR="00A87037">
        <w:t>:</w:t>
      </w:r>
      <w:r>
        <w:t>&gt;</w:t>
      </w:r>
    </w:p>
    <w:p w14:paraId="7C351CA8" w14:textId="77777777" w:rsidR="00CF1EE4" w:rsidRDefault="00CF1EE4">
      <w:pPr>
        <w:jc w:val="center"/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1C9946CE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3F3E045C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493A07C0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524831C8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36AAA81D" w14:textId="0F933D3D" w:rsidR="00CF1EE4" w:rsidRDefault="00D676D9">
      <w:pPr>
        <w:jc w:val="center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&lt;</w:t>
      </w:r>
      <w:r w:rsidR="0067578E">
        <w:rPr>
          <w:rFonts w:ascii="Trebuchet MS" w:eastAsia="Trebuchet MS" w:hAnsi="Trebuchet MS" w:cs="Trebuchet MS"/>
          <w:color w:val="666666"/>
          <w:sz w:val="26"/>
          <w:szCs w:val="26"/>
        </w:rPr>
        <w:t>-=</w:t>
      </w:r>
      <w:r w:rsidR="001643E3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A </w:t>
      </w:r>
      <w:r w:rsidR="0067578E">
        <w:rPr>
          <w:rFonts w:ascii="Trebuchet MS" w:eastAsia="Trebuchet MS" w:hAnsi="Trebuchet MS" w:cs="Trebuchet MS"/>
          <w:color w:val="666666"/>
          <w:sz w:val="26"/>
          <w:szCs w:val="26"/>
        </w:rPr>
        <w:t>DIC Inc</w:t>
      </w:r>
      <w:r w:rsidR="00232597">
        <w:rPr>
          <w:rFonts w:ascii="Trebuchet MS" w:eastAsia="Trebuchet MS" w:hAnsi="Trebuchet MS" w:cs="Trebuchet MS"/>
          <w:color w:val="666666"/>
          <w:sz w:val="26"/>
          <w:szCs w:val="26"/>
        </w:rPr>
        <w:t>=-</w:t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>&gt;</w:t>
      </w:r>
    </w:p>
    <w:p w14:paraId="4C002DF0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3DEF1C04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19129867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796D5DD0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73B4EFD1" w14:textId="25DAD30F" w:rsidR="00CF1EE4" w:rsidRDefault="00D676D9">
      <w:pPr>
        <w:jc w:val="center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Revision: 0.</w:t>
      </w:r>
      <w:r w:rsidR="00DA1BEC">
        <w:rPr>
          <w:rFonts w:ascii="Trebuchet MS" w:eastAsia="Trebuchet MS" w:hAnsi="Trebuchet MS" w:cs="Trebuchet MS"/>
          <w:color w:val="666666"/>
          <w:sz w:val="26"/>
          <w:szCs w:val="26"/>
        </w:rPr>
        <w:t>1</w:t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>.</w:t>
      </w:r>
      <w:r w:rsidR="00DA1BEC">
        <w:rPr>
          <w:rFonts w:ascii="Trebuchet MS" w:eastAsia="Trebuchet MS" w:hAnsi="Trebuchet MS" w:cs="Trebuchet MS"/>
          <w:color w:val="666666"/>
          <w:sz w:val="26"/>
          <w:szCs w:val="26"/>
        </w:rPr>
        <w:t>0</w:t>
      </w:r>
    </w:p>
    <w:p w14:paraId="5DDDD821" w14:textId="22B9597C" w:rsidR="00E72A40" w:rsidRDefault="00E72A40">
      <w:pPr>
        <w:jc w:val="center"/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3BAAA850" w14:textId="1D07DCBB" w:rsidR="00E72A40" w:rsidRDefault="00E72A40">
      <w:pPr>
        <w:jc w:val="center"/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51ABB957" w14:textId="43F21C6A" w:rsidR="00E72A40" w:rsidRDefault="00E72A40">
      <w:pPr>
        <w:jc w:val="center"/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3A38F83B" w14:textId="3697D496" w:rsidR="00E72A40" w:rsidRDefault="00E72A40">
      <w:pPr>
        <w:jc w:val="center"/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79C36092" w14:textId="77AF90B7" w:rsidR="00E72A40" w:rsidRDefault="00E72A40">
      <w:pPr>
        <w:jc w:val="center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Team Members:</w:t>
      </w:r>
    </w:p>
    <w:p w14:paraId="254FB74A" w14:textId="7E3760A1" w:rsidR="00E72A40" w:rsidRDefault="00E72A40">
      <w:pPr>
        <w:jc w:val="center"/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2D82FD05" w14:textId="15317E76" w:rsidR="00E72A40" w:rsidRDefault="00E72A40">
      <w:pPr>
        <w:jc w:val="center"/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2B1B00E8" w14:textId="71781F05" w:rsidR="00E72A40" w:rsidRDefault="00E72A40" w:rsidP="00E72A40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Antonia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Yumbla</w:t>
      </w:r>
      <w:proofErr w:type="spellEnd"/>
      <w:r w:rsidR="00BD2A06"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 w:rsidR="00BD2A06">
        <w:rPr>
          <w:rFonts w:ascii="Trebuchet MS" w:eastAsia="Trebuchet MS" w:hAnsi="Trebuchet MS" w:cs="Trebuchet MS"/>
          <w:color w:val="666666"/>
          <w:sz w:val="26"/>
          <w:szCs w:val="26"/>
        </w:rPr>
        <w:tab/>
        <w:t>199999999</w:t>
      </w:r>
    </w:p>
    <w:p w14:paraId="45FE7D87" w14:textId="0F0159A3" w:rsidR="00E72A40" w:rsidRDefault="00E72A40" w:rsidP="00E72A40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Cory Ronald </w:t>
      </w:r>
      <w:r w:rsidR="00BD2A06"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 w:rsidR="00BD2A06"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>100120442</w:t>
      </w:r>
    </w:p>
    <w:p w14:paraId="4F227531" w14:textId="6DD92CD5" w:rsidR="00E72A40" w:rsidRDefault="00E72A40" w:rsidP="00E72A40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Diego Camacho</w:t>
      </w:r>
      <w:r w:rsidR="00BD2A06"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 w:rsidR="00BD2A06">
        <w:rPr>
          <w:rFonts w:ascii="Trebuchet MS" w:eastAsia="Trebuchet MS" w:hAnsi="Trebuchet MS" w:cs="Trebuchet MS"/>
          <w:color w:val="666666"/>
          <w:sz w:val="26"/>
          <w:szCs w:val="26"/>
        </w:rPr>
        <w:tab/>
        <w:t>199999998</w:t>
      </w:r>
    </w:p>
    <w:p w14:paraId="77F6A7C6" w14:textId="6B685D85" w:rsidR="00E72A40" w:rsidRDefault="00E72A40" w:rsidP="00E72A40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Ian Sebastian Matthew</w:t>
      </w:r>
      <w:r w:rsidR="00BD2A06">
        <w:rPr>
          <w:rFonts w:ascii="Trebuchet MS" w:eastAsia="Trebuchet MS" w:hAnsi="Trebuchet MS" w:cs="Trebuchet MS"/>
          <w:color w:val="666666"/>
          <w:sz w:val="26"/>
          <w:szCs w:val="26"/>
        </w:rPr>
        <w:tab/>
        <w:t>1</w:t>
      </w:r>
      <w:r w:rsidR="00E710FF">
        <w:rPr>
          <w:rFonts w:ascii="Trebuchet MS" w:eastAsia="Trebuchet MS" w:hAnsi="Trebuchet MS" w:cs="Trebuchet MS"/>
          <w:color w:val="666666"/>
          <w:sz w:val="26"/>
          <w:szCs w:val="26"/>
        </w:rPr>
        <w:t>01079968</w:t>
      </w:r>
    </w:p>
    <w:p w14:paraId="26CD3FF2" w14:textId="77777777" w:rsidR="00E72A40" w:rsidRDefault="00E72A40">
      <w:pPr>
        <w:jc w:val="center"/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408E5DD3" w14:textId="30B22FE2" w:rsidR="006E218D" w:rsidRDefault="006E218D">
      <w:pPr>
        <w:jc w:val="center"/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3EE3CED6" w14:textId="4482CA7F" w:rsidR="006E218D" w:rsidRDefault="006E218D">
      <w:pPr>
        <w:jc w:val="center"/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689F5369" w14:textId="77777777" w:rsidR="006E218D" w:rsidRDefault="006E218D">
      <w:pPr>
        <w:jc w:val="center"/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7F611D7B" w14:textId="77777777" w:rsidR="00CF1EE4" w:rsidRDefault="00CF1EE4">
      <w:pPr>
        <w:jc w:val="center"/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4BB501ED" w14:textId="54DEE4BE" w:rsidR="00CF1EE4" w:rsidRDefault="00F96434" w:rsidP="00BD2A06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br w:type="page"/>
      </w:r>
      <w:r w:rsidR="00D676D9">
        <w:rPr>
          <w:rFonts w:ascii="Trebuchet MS" w:eastAsia="Trebuchet MS" w:hAnsi="Trebuchet MS" w:cs="Trebuchet MS"/>
          <w:color w:val="666666"/>
          <w:sz w:val="26"/>
          <w:szCs w:val="26"/>
        </w:rPr>
        <w:lastRenderedPageBreak/>
        <w:t>GDD Template Written by: Benjamin “</w:t>
      </w:r>
      <w:proofErr w:type="spellStart"/>
      <w:r w:rsidR="00D676D9">
        <w:rPr>
          <w:rFonts w:ascii="Trebuchet MS" w:eastAsia="Trebuchet MS" w:hAnsi="Trebuchet MS" w:cs="Trebuchet MS"/>
          <w:color w:val="666666"/>
          <w:sz w:val="26"/>
          <w:szCs w:val="26"/>
        </w:rPr>
        <w:t>HeadClot</w:t>
      </w:r>
      <w:proofErr w:type="spellEnd"/>
      <w:r w:rsidR="00D676D9">
        <w:rPr>
          <w:rFonts w:ascii="Trebuchet MS" w:eastAsia="Trebuchet MS" w:hAnsi="Trebuchet MS" w:cs="Trebuchet MS"/>
          <w:color w:val="666666"/>
          <w:sz w:val="26"/>
          <w:szCs w:val="26"/>
        </w:rPr>
        <w:t>” Stanley</w:t>
      </w:r>
    </w:p>
    <w:p w14:paraId="7A17BFE1" w14:textId="77777777" w:rsidR="00CF1EE4" w:rsidRDefault="00CF1EE4">
      <w:pPr>
        <w:jc w:val="center"/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7C291252" w14:textId="77777777" w:rsidR="00CF1EE4" w:rsidRDefault="00CF1EE4">
      <w:pPr>
        <w:jc w:val="center"/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4EB0D018" w14:textId="77777777" w:rsidR="00CF1EE4" w:rsidRDefault="00D676D9">
      <w:pPr>
        <w:jc w:val="center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Special thanks to Alec Markarian</w:t>
      </w:r>
    </w:p>
    <w:p w14:paraId="702C0FBE" w14:textId="77777777" w:rsidR="00CF1EE4" w:rsidRDefault="00D676D9">
      <w:pPr>
        <w:jc w:val="center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Otherwise this would not have happened</w:t>
      </w:r>
    </w:p>
    <w:p w14:paraId="6564E2DC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6113F767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56072201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6AB0564E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9EBD54B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37624163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4F735412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15CDCBBE" w14:textId="684124C6" w:rsidR="00CF1EE4" w:rsidRDefault="00D676D9">
      <w:pPr>
        <w:jc w:val="center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License </w:t>
      </w:r>
    </w:p>
    <w:p w14:paraId="130DE249" w14:textId="77777777" w:rsidR="00CF1EE4" w:rsidRDefault="00D676D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If you use this in any of your games. Give credit in the GDD (this document) to Alec Markarian and Benjamin Stanley. We did work so you don’t have to.   </w:t>
      </w:r>
    </w:p>
    <w:p w14:paraId="16AECF15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4B4B13D2" w14:textId="77777777" w:rsidR="00CF1EE4" w:rsidRDefault="00D676D9">
      <w:pPr>
        <w:jc w:val="center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Feel free to Modify, redistribute but </w:t>
      </w:r>
      <w:r>
        <w:rPr>
          <w:rFonts w:ascii="Trebuchet MS" w:eastAsia="Trebuchet MS" w:hAnsi="Trebuchet MS" w:cs="Trebuchet MS"/>
          <w:b/>
          <w:sz w:val="26"/>
          <w:szCs w:val="26"/>
        </w:rPr>
        <w:t>not sell</w:t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this document.</w:t>
      </w:r>
    </w:p>
    <w:p w14:paraId="1A444C2A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492A97D0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20ED504" w14:textId="77777777" w:rsidR="00CF1EE4" w:rsidRDefault="00D676D9">
      <w:pPr>
        <w:jc w:val="center"/>
        <w:rPr>
          <w:rFonts w:ascii="Trebuchet MS" w:eastAsia="Trebuchet MS" w:hAnsi="Trebuchet MS" w:cs="Trebuchet MS"/>
          <w:color w:val="666666"/>
          <w:sz w:val="26"/>
          <w:szCs w:val="26"/>
        </w:rPr>
      </w:pPr>
      <w:proofErr w:type="gramStart"/>
      <w:r>
        <w:rPr>
          <w:rFonts w:ascii="Trebuchet MS" w:eastAsia="Trebuchet MS" w:hAnsi="Trebuchet MS" w:cs="Trebuchet MS"/>
          <w:color w:val="666666"/>
          <w:sz w:val="26"/>
          <w:szCs w:val="26"/>
        </w:rPr>
        <w:t>TL;DR</w:t>
      </w:r>
      <w:proofErr w:type="gram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- Keep the credits section of this document intact and we are good and do not sell it.</w:t>
      </w:r>
    </w:p>
    <w:p w14:paraId="0E0EB4C0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6538E95D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535D8DCB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47158BFF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20A89B04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7F4FB913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307BF8D4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5D7D0A6E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21061327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11975F2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48CE6FEC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32A8949E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85A3536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7B81ADC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3CEB0CEA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205B402E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67B9F003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sdt>
      <w:sdtPr>
        <w:id w:val="-2045740428"/>
        <w:docPartObj>
          <w:docPartGallery w:val="Table of Contents"/>
          <w:docPartUnique/>
        </w:docPartObj>
      </w:sdtPr>
      <w:sdtEndPr/>
      <w:sdtContent>
        <w:p w14:paraId="7E1AFC8C" w14:textId="77777777" w:rsidR="00CF1EE4" w:rsidRDefault="00D676D9">
          <w:pPr>
            <w:ind w:left="360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yj5nhqp5cf0j">
            <w:r>
              <w:rPr>
                <w:color w:val="1155CC"/>
                <w:u w:val="single"/>
              </w:rPr>
              <w:t>Overview</w:t>
            </w:r>
          </w:hyperlink>
        </w:p>
        <w:p w14:paraId="6C5770CE" w14:textId="77777777" w:rsidR="00CF1EE4" w:rsidRDefault="00B72F74">
          <w:pPr>
            <w:ind w:left="720"/>
            <w:rPr>
              <w:color w:val="1155CC"/>
              <w:u w:val="single"/>
            </w:rPr>
          </w:pPr>
          <w:hyperlink w:anchor="_5s48wntac2es">
            <w:r w:rsidR="00D676D9">
              <w:rPr>
                <w:color w:val="1155CC"/>
                <w:u w:val="single"/>
              </w:rPr>
              <w:t>Theme / Setting / Genre</w:t>
            </w:r>
          </w:hyperlink>
        </w:p>
        <w:p w14:paraId="718F890B" w14:textId="77777777" w:rsidR="00CF1EE4" w:rsidRDefault="00B72F74">
          <w:pPr>
            <w:ind w:left="720"/>
            <w:rPr>
              <w:color w:val="1155CC"/>
              <w:u w:val="single"/>
            </w:rPr>
          </w:pPr>
          <w:hyperlink w:anchor="_uzq23hfhdv6e">
            <w:r w:rsidR="00D676D9">
              <w:rPr>
                <w:color w:val="1155CC"/>
                <w:u w:val="single"/>
              </w:rPr>
              <w:t>Core Gameplay Mechanics Brief</w:t>
            </w:r>
          </w:hyperlink>
        </w:p>
        <w:p w14:paraId="2A894EBA" w14:textId="77777777" w:rsidR="00CF1EE4" w:rsidRDefault="00B72F74">
          <w:pPr>
            <w:ind w:left="720"/>
            <w:rPr>
              <w:color w:val="1155CC"/>
              <w:u w:val="single"/>
            </w:rPr>
          </w:pPr>
          <w:hyperlink w:anchor="_kvz0cxkhwt0s">
            <w:r w:rsidR="00D676D9">
              <w:rPr>
                <w:color w:val="1155CC"/>
                <w:u w:val="single"/>
              </w:rPr>
              <w:t>Targeted platforms</w:t>
            </w:r>
          </w:hyperlink>
        </w:p>
        <w:p w14:paraId="709E066A" w14:textId="77777777" w:rsidR="00CF1EE4" w:rsidRDefault="00B72F74">
          <w:pPr>
            <w:ind w:left="720"/>
            <w:rPr>
              <w:color w:val="1155CC"/>
              <w:u w:val="single"/>
            </w:rPr>
          </w:pPr>
          <w:hyperlink w:anchor="_421ijgnpyvmc">
            <w:r w:rsidR="00D676D9">
              <w:rPr>
                <w:color w:val="1155CC"/>
                <w:u w:val="single"/>
              </w:rPr>
              <w:t>Monetization model (Brief/Document)</w:t>
            </w:r>
          </w:hyperlink>
        </w:p>
        <w:p w14:paraId="79691055" w14:textId="77777777" w:rsidR="00CF1EE4" w:rsidRDefault="00B72F74">
          <w:pPr>
            <w:ind w:left="720"/>
            <w:rPr>
              <w:color w:val="1155CC"/>
              <w:u w:val="single"/>
            </w:rPr>
          </w:pPr>
          <w:hyperlink w:anchor="_rdb2xo3rjh0s">
            <w:r w:rsidR="00D676D9">
              <w:rPr>
                <w:color w:val="1155CC"/>
                <w:u w:val="single"/>
              </w:rPr>
              <w:t>Project Scope</w:t>
            </w:r>
          </w:hyperlink>
        </w:p>
        <w:p w14:paraId="4EA48896" w14:textId="77777777" w:rsidR="00CF1EE4" w:rsidRDefault="00B72F74">
          <w:pPr>
            <w:ind w:left="720"/>
            <w:rPr>
              <w:color w:val="1155CC"/>
              <w:u w:val="single"/>
            </w:rPr>
          </w:pPr>
          <w:hyperlink w:anchor="_155cm8v36jpc">
            <w:r w:rsidR="00D676D9">
              <w:rPr>
                <w:color w:val="1155CC"/>
                <w:u w:val="single"/>
              </w:rPr>
              <w:t>Influences (Brief)</w:t>
            </w:r>
          </w:hyperlink>
        </w:p>
        <w:p w14:paraId="1918B823" w14:textId="77777777" w:rsidR="00CF1EE4" w:rsidRDefault="00B72F74">
          <w:pPr>
            <w:ind w:left="1080"/>
            <w:rPr>
              <w:color w:val="1155CC"/>
              <w:u w:val="single"/>
            </w:rPr>
          </w:pPr>
          <w:hyperlink w:anchor="_c6nxu1rzd2cc">
            <w:r w:rsidR="00D676D9">
              <w:rPr>
                <w:color w:val="1155CC"/>
                <w:u w:val="single"/>
              </w:rPr>
              <w:t>- &lt;Influence #1&gt;</w:t>
            </w:r>
          </w:hyperlink>
        </w:p>
        <w:p w14:paraId="645CE1CB" w14:textId="77777777" w:rsidR="00CF1EE4" w:rsidRDefault="00B72F74">
          <w:pPr>
            <w:ind w:left="1080"/>
            <w:rPr>
              <w:color w:val="1155CC"/>
              <w:u w:val="single"/>
            </w:rPr>
          </w:pPr>
          <w:hyperlink w:anchor="_ssiemceczw16">
            <w:r w:rsidR="00D676D9">
              <w:rPr>
                <w:color w:val="1155CC"/>
                <w:u w:val="single"/>
              </w:rPr>
              <w:t>- &lt;Influence #2&gt;</w:t>
            </w:r>
          </w:hyperlink>
        </w:p>
        <w:p w14:paraId="5A4F02BC" w14:textId="77777777" w:rsidR="00CF1EE4" w:rsidRDefault="00B72F74">
          <w:pPr>
            <w:ind w:left="1080"/>
            <w:rPr>
              <w:color w:val="1155CC"/>
              <w:u w:val="single"/>
            </w:rPr>
          </w:pPr>
          <w:hyperlink w:anchor="_31bxzkfeuvl6">
            <w:r w:rsidR="00D676D9">
              <w:rPr>
                <w:color w:val="1155CC"/>
                <w:u w:val="single"/>
              </w:rPr>
              <w:t>- &lt;Influence #3&gt;</w:t>
            </w:r>
          </w:hyperlink>
        </w:p>
        <w:p w14:paraId="2428C5E8" w14:textId="77777777" w:rsidR="00CF1EE4" w:rsidRDefault="00B72F74">
          <w:pPr>
            <w:ind w:left="1080"/>
            <w:rPr>
              <w:color w:val="1155CC"/>
              <w:u w:val="single"/>
            </w:rPr>
          </w:pPr>
          <w:hyperlink w:anchor="_o4f1wa5aq6q3">
            <w:r w:rsidR="00D676D9">
              <w:rPr>
                <w:color w:val="1155CC"/>
                <w:u w:val="single"/>
              </w:rPr>
              <w:t>- &lt;Influence #4&gt;</w:t>
            </w:r>
          </w:hyperlink>
        </w:p>
        <w:p w14:paraId="4B3D266E" w14:textId="77777777" w:rsidR="00CF1EE4" w:rsidRDefault="00B72F74">
          <w:pPr>
            <w:ind w:left="720"/>
            <w:rPr>
              <w:color w:val="1155CC"/>
              <w:u w:val="single"/>
            </w:rPr>
          </w:pPr>
          <w:hyperlink w:anchor="_337xnergkz1b">
            <w:r w:rsidR="00D676D9">
              <w:rPr>
                <w:color w:val="1155CC"/>
                <w:u w:val="single"/>
              </w:rPr>
              <w:t>The elevator Pitch</w:t>
            </w:r>
          </w:hyperlink>
        </w:p>
        <w:p w14:paraId="03F818F0" w14:textId="77777777" w:rsidR="00CF1EE4" w:rsidRDefault="00B72F74">
          <w:pPr>
            <w:ind w:left="720"/>
            <w:rPr>
              <w:color w:val="1155CC"/>
              <w:u w:val="single"/>
            </w:rPr>
          </w:pPr>
          <w:hyperlink w:anchor="_z7oe7x50rpf3">
            <w:r w:rsidR="00D676D9">
              <w:rPr>
                <w:color w:val="1155CC"/>
                <w:u w:val="single"/>
              </w:rPr>
              <w:t>Project Description (Brief):</w:t>
            </w:r>
          </w:hyperlink>
        </w:p>
        <w:p w14:paraId="5FE173E5" w14:textId="77777777" w:rsidR="00CF1EE4" w:rsidRDefault="00B72F74">
          <w:pPr>
            <w:ind w:left="720"/>
            <w:rPr>
              <w:color w:val="1155CC"/>
              <w:u w:val="single"/>
            </w:rPr>
          </w:pPr>
          <w:hyperlink w:anchor="_exbmsy55zuvb">
            <w:r w:rsidR="00D676D9">
              <w:rPr>
                <w:color w:val="1155CC"/>
                <w:u w:val="single"/>
              </w:rPr>
              <w:t>Project Description (Detailed)</w:t>
            </w:r>
          </w:hyperlink>
        </w:p>
        <w:p w14:paraId="672807AF" w14:textId="77777777" w:rsidR="00CF1EE4" w:rsidRDefault="00B72F74">
          <w:pPr>
            <w:ind w:left="360"/>
            <w:rPr>
              <w:color w:val="1155CC"/>
              <w:u w:val="single"/>
            </w:rPr>
          </w:pPr>
          <w:hyperlink w:anchor="_s4h84uy3suza">
            <w:r w:rsidR="00D676D9">
              <w:rPr>
                <w:color w:val="1155CC"/>
                <w:u w:val="single"/>
              </w:rPr>
              <w:t>What sets this project apart?</w:t>
            </w:r>
          </w:hyperlink>
        </w:p>
        <w:p w14:paraId="05BBA935" w14:textId="77777777" w:rsidR="00CF1EE4" w:rsidRDefault="00B72F74">
          <w:pPr>
            <w:ind w:left="720"/>
            <w:rPr>
              <w:color w:val="1155CC"/>
              <w:u w:val="single"/>
            </w:rPr>
          </w:pPr>
          <w:hyperlink w:anchor="_a8x4s87df6uk">
            <w:r w:rsidR="00D676D9">
              <w:rPr>
                <w:color w:val="1155CC"/>
                <w:u w:val="single"/>
              </w:rPr>
              <w:t>Core Gameplay Mechanics (Detailed)</w:t>
            </w:r>
          </w:hyperlink>
        </w:p>
        <w:p w14:paraId="0B57078F" w14:textId="77777777" w:rsidR="00CF1EE4" w:rsidRDefault="00B72F74">
          <w:pPr>
            <w:ind w:left="1080"/>
            <w:rPr>
              <w:color w:val="1155CC"/>
              <w:u w:val="single"/>
            </w:rPr>
          </w:pPr>
          <w:hyperlink w:anchor="_jyik8zbcjcio">
            <w:r w:rsidR="00D676D9">
              <w:rPr>
                <w:color w:val="1155CC"/>
                <w:u w:val="single"/>
              </w:rPr>
              <w:t>- &lt;Core Gameplay Mechanic #1&gt;</w:t>
            </w:r>
          </w:hyperlink>
        </w:p>
        <w:p w14:paraId="24C9C05C" w14:textId="77777777" w:rsidR="00CF1EE4" w:rsidRDefault="00B72F74">
          <w:pPr>
            <w:ind w:left="1080"/>
            <w:rPr>
              <w:color w:val="1155CC"/>
              <w:u w:val="single"/>
            </w:rPr>
          </w:pPr>
          <w:hyperlink w:anchor="_y46mn9zee60t">
            <w:r w:rsidR="00D676D9">
              <w:rPr>
                <w:color w:val="1155CC"/>
                <w:u w:val="single"/>
              </w:rPr>
              <w:t>- &lt;Core Gameplay Mechanic #2&gt;</w:t>
            </w:r>
          </w:hyperlink>
        </w:p>
        <w:p w14:paraId="6AE540DE" w14:textId="77777777" w:rsidR="00CF1EE4" w:rsidRDefault="00B72F74">
          <w:pPr>
            <w:ind w:left="1080"/>
            <w:rPr>
              <w:color w:val="1155CC"/>
              <w:u w:val="single"/>
            </w:rPr>
          </w:pPr>
          <w:hyperlink w:anchor="_lmzwvmw5e0hr">
            <w:r w:rsidR="00D676D9">
              <w:rPr>
                <w:color w:val="1155CC"/>
                <w:u w:val="single"/>
              </w:rPr>
              <w:t>- &lt;Core Gameplay Mechanic #3&gt;</w:t>
            </w:r>
          </w:hyperlink>
        </w:p>
        <w:p w14:paraId="77F66E5F" w14:textId="77777777" w:rsidR="00CF1EE4" w:rsidRDefault="00B72F74">
          <w:pPr>
            <w:ind w:left="1080"/>
            <w:rPr>
              <w:color w:val="1155CC"/>
              <w:u w:val="single"/>
            </w:rPr>
          </w:pPr>
          <w:hyperlink w:anchor="_kct9c2l3dr9p">
            <w:r w:rsidR="00D676D9">
              <w:rPr>
                <w:color w:val="1155CC"/>
                <w:u w:val="single"/>
              </w:rPr>
              <w:t>- &lt;Core Gameplay Mechanic #4&gt;</w:t>
            </w:r>
          </w:hyperlink>
        </w:p>
        <w:p w14:paraId="43F517BD" w14:textId="77777777" w:rsidR="00CF1EE4" w:rsidRDefault="00B72F74">
          <w:pPr>
            <w:ind w:left="360"/>
            <w:rPr>
              <w:color w:val="1155CC"/>
              <w:u w:val="single"/>
            </w:rPr>
          </w:pPr>
          <w:hyperlink w:anchor="_6pmf08ssy6y0">
            <w:r w:rsidR="00D676D9">
              <w:rPr>
                <w:color w:val="1155CC"/>
                <w:u w:val="single"/>
              </w:rPr>
              <w:t>Story and Gameplay</w:t>
            </w:r>
          </w:hyperlink>
        </w:p>
        <w:p w14:paraId="2C9C96C9" w14:textId="77777777" w:rsidR="00CF1EE4" w:rsidRDefault="00B72F74">
          <w:pPr>
            <w:ind w:left="720"/>
            <w:rPr>
              <w:color w:val="1155CC"/>
              <w:u w:val="single"/>
            </w:rPr>
          </w:pPr>
          <w:hyperlink w:anchor="_ctv1wxi9dpll">
            <w:r w:rsidR="00D676D9">
              <w:rPr>
                <w:color w:val="1155CC"/>
                <w:u w:val="single"/>
              </w:rPr>
              <w:t>Story (Brief)</w:t>
            </w:r>
          </w:hyperlink>
        </w:p>
        <w:p w14:paraId="0E5170CB" w14:textId="77777777" w:rsidR="00CF1EE4" w:rsidRDefault="00B72F74">
          <w:pPr>
            <w:ind w:left="720"/>
            <w:rPr>
              <w:color w:val="1155CC"/>
              <w:u w:val="single"/>
            </w:rPr>
          </w:pPr>
          <w:hyperlink w:anchor="_kqt2h5q76zyt">
            <w:r w:rsidR="00D676D9">
              <w:rPr>
                <w:color w:val="1155CC"/>
                <w:u w:val="single"/>
              </w:rPr>
              <w:t>Story (Detailed)</w:t>
            </w:r>
          </w:hyperlink>
        </w:p>
        <w:p w14:paraId="6560D211" w14:textId="77777777" w:rsidR="00CF1EE4" w:rsidRDefault="00B72F74">
          <w:pPr>
            <w:ind w:left="720"/>
            <w:rPr>
              <w:color w:val="1155CC"/>
              <w:u w:val="single"/>
            </w:rPr>
          </w:pPr>
          <w:hyperlink w:anchor="_ejtq4v6r30ui">
            <w:r w:rsidR="00D676D9">
              <w:rPr>
                <w:color w:val="1155CC"/>
                <w:u w:val="single"/>
              </w:rPr>
              <w:t>Gameplay (Brief)</w:t>
            </w:r>
          </w:hyperlink>
        </w:p>
        <w:p w14:paraId="4E67CA77" w14:textId="77777777" w:rsidR="00CF1EE4" w:rsidRDefault="00B72F74">
          <w:pPr>
            <w:ind w:left="720"/>
            <w:rPr>
              <w:color w:val="1155CC"/>
              <w:u w:val="single"/>
            </w:rPr>
          </w:pPr>
          <w:hyperlink w:anchor="_cl69l94amjmx">
            <w:r w:rsidR="00D676D9">
              <w:rPr>
                <w:color w:val="1155CC"/>
                <w:u w:val="single"/>
              </w:rPr>
              <w:t>Gameplay (Detailed)</w:t>
            </w:r>
          </w:hyperlink>
        </w:p>
        <w:p w14:paraId="7ECF0D78" w14:textId="77777777" w:rsidR="00CF1EE4" w:rsidRDefault="00B72F74">
          <w:pPr>
            <w:ind w:left="360"/>
            <w:rPr>
              <w:color w:val="1155CC"/>
              <w:u w:val="single"/>
            </w:rPr>
          </w:pPr>
          <w:hyperlink w:anchor="_6m1256af7s3j">
            <w:r w:rsidR="00D676D9">
              <w:rPr>
                <w:color w:val="1155CC"/>
                <w:u w:val="single"/>
              </w:rPr>
              <w:t>Assets Needed</w:t>
            </w:r>
          </w:hyperlink>
        </w:p>
        <w:p w14:paraId="6844B76B" w14:textId="77777777" w:rsidR="00CF1EE4" w:rsidRDefault="00B72F74">
          <w:pPr>
            <w:ind w:left="720"/>
            <w:rPr>
              <w:color w:val="1155CC"/>
              <w:u w:val="single"/>
            </w:rPr>
          </w:pPr>
          <w:hyperlink w:anchor="_1wb69txjqarm">
            <w:r w:rsidR="00D676D9">
              <w:rPr>
                <w:color w:val="1155CC"/>
                <w:u w:val="single"/>
              </w:rPr>
              <w:t>- 2D</w:t>
            </w:r>
          </w:hyperlink>
        </w:p>
        <w:p w14:paraId="2F3D6368" w14:textId="77777777" w:rsidR="00CF1EE4" w:rsidRDefault="00B72F74">
          <w:pPr>
            <w:ind w:left="720"/>
            <w:rPr>
              <w:color w:val="1155CC"/>
              <w:u w:val="single"/>
            </w:rPr>
          </w:pPr>
          <w:hyperlink w:anchor="_xdk2cy4n4ovn">
            <w:r w:rsidR="00D676D9">
              <w:rPr>
                <w:color w:val="1155CC"/>
                <w:u w:val="single"/>
              </w:rPr>
              <w:t>- 3D</w:t>
            </w:r>
          </w:hyperlink>
        </w:p>
        <w:p w14:paraId="611B56F5" w14:textId="77777777" w:rsidR="00CF1EE4" w:rsidRDefault="00B72F74">
          <w:pPr>
            <w:ind w:left="720"/>
            <w:rPr>
              <w:color w:val="1155CC"/>
              <w:u w:val="single"/>
            </w:rPr>
          </w:pPr>
          <w:hyperlink w:anchor="_f8xx8iwg5gs9">
            <w:r w:rsidR="00D676D9">
              <w:rPr>
                <w:color w:val="1155CC"/>
                <w:u w:val="single"/>
              </w:rPr>
              <w:t>- Sound</w:t>
            </w:r>
          </w:hyperlink>
        </w:p>
        <w:p w14:paraId="70E3EE76" w14:textId="77777777" w:rsidR="00CF1EE4" w:rsidRDefault="00B72F74">
          <w:pPr>
            <w:ind w:left="720"/>
            <w:rPr>
              <w:color w:val="1155CC"/>
              <w:u w:val="single"/>
            </w:rPr>
          </w:pPr>
          <w:hyperlink w:anchor="_ky1qxs88utre">
            <w:r w:rsidR="00D676D9">
              <w:rPr>
                <w:color w:val="1155CC"/>
                <w:u w:val="single"/>
              </w:rPr>
              <w:t>- Code</w:t>
            </w:r>
          </w:hyperlink>
        </w:p>
        <w:p w14:paraId="73400F90" w14:textId="77777777" w:rsidR="00CF1EE4" w:rsidRDefault="00B72F74">
          <w:pPr>
            <w:ind w:left="720"/>
            <w:rPr>
              <w:color w:val="1155CC"/>
              <w:u w:val="single"/>
            </w:rPr>
          </w:pPr>
          <w:hyperlink w:anchor="_isk96p5euy3r">
            <w:r w:rsidR="00D676D9">
              <w:rPr>
                <w:color w:val="1155CC"/>
                <w:u w:val="single"/>
              </w:rPr>
              <w:t>- Animation</w:t>
            </w:r>
          </w:hyperlink>
        </w:p>
        <w:p w14:paraId="7BA1FA53" w14:textId="77777777" w:rsidR="00CF1EE4" w:rsidRDefault="00B72F74">
          <w:pPr>
            <w:ind w:left="360"/>
            <w:rPr>
              <w:color w:val="1155CC"/>
              <w:u w:val="single"/>
            </w:rPr>
          </w:pPr>
          <w:hyperlink w:anchor="_kmt9zaowjejr">
            <w:r w:rsidR="00D676D9">
              <w:rPr>
                <w:color w:val="1155CC"/>
                <w:u w:val="single"/>
              </w:rPr>
              <w:t>Schedule</w:t>
            </w:r>
          </w:hyperlink>
        </w:p>
        <w:p w14:paraId="100D3B77" w14:textId="77777777" w:rsidR="00CF1EE4" w:rsidRDefault="00B72F74">
          <w:pPr>
            <w:ind w:left="1080"/>
            <w:rPr>
              <w:color w:val="1155CC"/>
              <w:u w:val="single"/>
            </w:rPr>
          </w:pPr>
          <w:hyperlink w:anchor="_r3fjjzh8krjg">
            <w:r w:rsidR="00D676D9">
              <w:rPr>
                <w:color w:val="1155CC"/>
                <w:u w:val="single"/>
              </w:rPr>
              <w:t>- &lt;Object #1&gt;</w:t>
            </w:r>
          </w:hyperlink>
        </w:p>
        <w:p w14:paraId="66AEFAB4" w14:textId="77777777" w:rsidR="00CF1EE4" w:rsidRDefault="00B72F74">
          <w:pPr>
            <w:ind w:left="1080"/>
            <w:rPr>
              <w:color w:val="1155CC"/>
              <w:u w:val="single"/>
            </w:rPr>
          </w:pPr>
          <w:hyperlink w:anchor="_j584764hn4bz">
            <w:r w:rsidR="00D676D9">
              <w:rPr>
                <w:color w:val="1155CC"/>
                <w:u w:val="single"/>
              </w:rPr>
              <w:t>- &lt;Object #2&gt;</w:t>
            </w:r>
          </w:hyperlink>
        </w:p>
        <w:p w14:paraId="61D4A740" w14:textId="77777777" w:rsidR="00CF1EE4" w:rsidRDefault="00B72F74">
          <w:pPr>
            <w:ind w:left="1080"/>
            <w:rPr>
              <w:color w:val="1155CC"/>
              <w:u w:val="single"/>
            </w:rPr>
          </w:pPr>
          <w:hyperlink w:anchor="_lbj31oz0xb3v">
            <w:r w:rsidR="00D676D9">
              <w:rPr>
                <w:color w:val="1155CC"/>
                <w:u w:val="single"/>
              </w:rPr>
              <w:t>- &lt;Object #3&gt;</w:t>
            </w:r>
          </w:hyperlink>
        </w:p>
        <w:p w14:paraId="3621369D" w14:textId="77777777" w:rsidR="00CF1EE4" w:rsidRDefault="00B72F74">
          <w:pPr>
            <w:ind w:left="1080"/>
            <w:rPr>
              <w:color w:val="1155CC"/>
              <w:u w:val="single"/>
            </w:rPr>
          </w:pPr>
          <w:hyperlink w:anchor="_p0jgh8xq0o3r">
            <w:r w:rsidR="00D676D9">
              <w:rPr>
                <w:color w:val="1155CC"/>
                <w:u w:val="single"/>
              </w:rPr>
              <w:t>- &lt;Object #4&gt;</w:t>
            </w:r>
          </w:hyperlink>
          <w:r w:rsidR="00D676D9">
            <w:fldChar w:fldCharType="end"/>
          </w:r>
        </w:p>
      </w:sdtContent>
    </w:sdt>
    <w:p w14:paraId="3339023F" w14:textId="77777777" w:rsidR="00CF1EE4" w:rsidRDefault="00CF1EE4">
      <w:pP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p w14:paraId="2D18033B" w14:textId="77777777" w:rsidR="00CF1EE4" w:rsidRDefault="00CF1EE4">
      <w:pP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p w14:paraId="0D40A7D5" w14:textId="77777777" w:rsidR="00CF1EE4" w:rsidRDefault="00CF1EE4">
      <w:pP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p w14:paraId="04734F1B" w14:textId="77777777" w:rsidR="00CF1EE4" w:rsidRDefault="00CF1EE4">
      <w:pP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p w14:paraId="56AE5F2D" w14:textId="77777777" w:rsidR="00CF1EE4" w:rsidRDefault="00CF1EE4">
      <w:pP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p w14:paraId="7A862D2B" w14:textId="77777777" w:rsidR="00CF1EE4" w:rsidRDefault="00D676D9">
      <w:pPr>
        <w:pStyle w:val="Heading1"/>
      </w:pPr>
      <w:bookmarkStart w:id="1" w:name="_yj5nhqp5cf0j" w:colFirst="0" w:colLast="0"/>
      <w:bookmarkEnd w:id="1"/>
      <w:r>
        <w:lastRenderedPageBreak/>
        <w:t>Overview</w:t>
      </w:r>
    </w:p>
    <w:p w14:paraId="087FB313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26059B79" w14:textId="77777777" w:rsidR="00CF1EE4" w:rsidRDefault="00D676D9">
      <w:pPr>
        <w:pStyle w:val="Heading2"/>
      </w:pPr>
      <w:bookmarkStart w:id="2" w:name="_5s48wntac2es" w:colFirst="0" w:colLast="0"/>
      <w:bookmarkEnd w:id="2"/>
      <w:r>
        <w:t>Theme / Setting / Genre</w:t>
      </w:r>
    </w:p>
    <w:p w14:paraId="7E8C4869" w14:textId="2E2F584E" w:rsidR="00D01D77" w:rsidRPr="00962D39" w:rsidRDefault="008B23F6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 w:rsidRPr="00962D39">
        <w:rPr>
          <w:rFonts w:ascii="Trebuchet MS" w:eastAsia="Trebuchet MS" w:hAnsi="Trebuchet MS" w:cs="Trebuchet MS"/>
          <w:color w:val="666666"/>
          <w:sz w:val="26"/>
          <w:szCs w:val="26"/>
        </w:rPr>
        <w:t>3</w:t>
      </w:r>
      <w:r w:rsidRPr="00962D39">
        <w:rPr>
          <w:rFonts w:ascii="Trebuchet MS" w:eastAsia="Trebuchet MS" w:hAnsi="Trebuchet MS" w:cs="Trebuchet MS"/>
          <w:color w:val="666666"/>
          <w:sz w:val="26"/>
          <w:szCs w:val="26"/>
          <w:vertAlign w:val="superscript"/>
        </w:rPr>
        <w:t>rd</w:t>
      </w:r>
      <w:r w:rsidRPr="00962D39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Person</w:t>
      </w:r>
      <w:r w:rsidR="004F627B" w:rsidRPr="00962D39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view. A “Rail” platformer, Set in the Land of Fun</w:t>
      </w:r>
      <w:r w:rsidR="008260E0">
        <w:rPr>
          <w:rFonts w:ascii="Trebuchet MS" w:eastAsia="Trebuchet MS" w:hAnsi="Trebuchet MS" w:cs="Trebuchet MS"/>
          <w:color w:val="666666"/>
          <w:sz w:val="26"/>
          <w:szCs w:val="26"/>
        </w:rPr>
        <w:t>.</w:t>
      </w:r>
    </w:p>
    <w:p w14:paraId="410ECF1B" w14:textId="42E7698E" w:rsidR="00480F01" w:rsidRPr="00962D39" w:rsidRDefault="00480F01" w:rsidP="00480F01">
      <w:pPr>
        <w:rPr>
          <w:rFonts w:ascii="Trebuchet MS" w:hAnsi="Trebuchet MS"/>
          <w:sz w:val="24"/>
          <w:szCs w:val="24"/>
        </w:rPr>
      </w:pPr>
      <w:r w:rsidRPr="00962D39">
        <w:rPr>
          <w:rFonts w:ascii="Trebuchet MS" w:hAnsi="Trebuchet MS"/>
          <w:sz w:val="24"/>
          <w:szCs w:val="24"/>
        </w:rPr>
        <w:t>Travel through a fun</w:t>
      </w:r>
      <w:r w:rsidR="008260E0">
        <w:rPr>
          <w:rFonts w:ascii="Trebuchet MS" w:hAnsi="Trebuchet MS"/>
          <w:sz w:val="24"/>
          <w:szCs w:val="24"/>
        </w:rPr>
        <w:t>-</w:t>
      </w:r>
      <w:r w:rsidRPr="00962D39">
        <w:rPr>
          <w:rFonts w:ascii="Trebuchet MS" w:hAnsi="Trebuchet MS"/>
          <w:sz w:val="24"/>
          <w:szCs w:val="24"/>
        </w:rPr>
        <w:t>filled land of funn</w:t>
      </w:r>
      <w:r w:rsidR="008260E0">
        <w:rPr>
          <w:rFonts w:ascii="Trebuchet MS" w:hAnsi="Trebuchet MS"/>
          <w:sz w:val="24"/>
          <w:szCs w:val="24"/>
        </w:rPr>
        <w:t xml:space="preserve">y </w:t>
      </w:r>
      <w:r w:rsidR="0019127F">
        <w:rPr>
          <w:rFonts w:ascii="Trebuchet MS" w:hAnsi="Trebuchet MS"/>
          <w:sz w:val="24"/>
          <w:szCs w:val="24"/>
        </w:rPr>
        <w:t>fun-foolery</w:t>
      </w:r>
      <w:r w:rsidRPr="00962D39">
        <w:rPr>
          <w:rFonts w:ascii="Trebuchet MS" w:hAnsi="Trebuchet MS"/>
          <w:sz w:val="24"/>
          <w:szCs w:val="24"/>
        </w:rPr>
        <w:t>, traveling deeper into the fun jungle, collecting fun and murdering fun little monsters b</w:t>
      </w:r>
      <w:r w:rsidR="00BE7AFC">
        <w:rPr>
          <w:rFonts w:ascii="Trebuchet MS" w:hAnsi="Trebuchet MS"/>
          <w:sz w:val="24"/>
          <w:szCs w:val="24"/>
        </w:rPr>
        <w:t>y</w:t>
      </w:r>
      <w:r w:rsidRPr="00962D39">
        <w:rPr>
          <w:rFonts w:ascii="Trebuchet MS" w:hAnsi="Trebuchet MS"/>
          <w:sz w:val="24"/>
          <w:szCs w:val="24"/>
        </w:rPr>
        <w:t xml:space="preserve"> crushing their life force out their </w:t>
      </w:r>
      <w:r w:rsidR="0019127F">
        <w:rPr>
          <w:rFonts w:ascii="Trebuchet MS" w:hAnsi="Trebuchet MS"/>
          <w:sz w:val="24"/>
          <w:szCs w:val="24"/>
        </w:rPr>
        <w:t>sku</w:t>
      </w:r>
      <w:r w:rsidR="005B5C50">
        <w:rPr>
          <w:rFonts w:ascii="Trebuchet MS" w:hAnsi="Trebuchet MS"/>
          <w:sz w:val="24"/>
          <w:szCs w:val="24"/>
        </w:rPr>
        <w:t>l</w:t>
      </w:r>
      <w:r w:rsidR="0019127F">
        <w:rPr>
          <w:rFonts w:ascii="Trebuchet MS" w:hAnsi="Trebuchet MS"/>
          <w:sz w:val="24"/>
          <w:szCs w:val="24"/>
        </w:rPr>
        <w:t>ls</w:t>
      </w:r>
    </w:p>
    <w:p w14:paraId="1C31E444" w14:textId="77777777" w:rsidR="00480F01" w:rsidRDefault="00480F01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2E178D3A" w14:textId="77777777" w:rsidR="00CF1EE4" w:rsidRDefault="00D676D9">
      <w:pPr>
        <w:pStyle w:val="Heading2"/>
      </w:pPr>
      <w:bookmarkStart w:id="3" w:name="_uzq23hfhdv6e" w:colFirst="0" w:colLast="0"/>
      <w:bookmarkEnd w:id="3"/>
      <w:r>
        <w:t>Core Gameplay Mechanics Brief</w:t>
      </w:r>
    </w:p>
    <w:p w14:paraId="5C6AE829" w14:textId="6EE5A976" w:rsidR="004D77B1" w:rsidRDefault="0047520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 w:rsidRPr="007636CA">
        <w:rPr>
          <w:rFonts w:ascii="Trebuchet MS" w:eastAsia="Trebuchet MS" w:hAnsi="Trebuchet MS" w:cs="Trebuchet MS"/>
          <w:b/>
          <w:color w:val="666666"/>
          <w:sz w:val="26"/>
          <w:szCs w:val="26"/>
        </w:rPr>
        <w:t>Run</w:t>
      </w:r>
      <w:r w:rsidR="007636CA">
        <w:rPr>
          <w:rFonts w:ascii="Trebuchet MS" w:eastAsia="Trebuchet MS" w:hAnsi="Trebuchet MS" w:cs="Trebuchet MS"/>
          <w:b/>
          <w:color w:val="666666"/>
          <w:sz w:val="26"/>
          <w:szCs w:val="26"/>
        </w:rPr>
        <w:t>-</w:t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the ability to move </w:t>
      </w:r>
      <w:r w:rsidR="00AF06E0">
        <w:rPr>
          <w:rFonts w:ascii="Trebuchet MS" w:eastAsia="Trebuchet MS" w:hAnsi="Trebuchet MS" w:cs="Trebuchet MS"/>
          <w:color w:val="666666"/>
          <w:sz w:val="26"/>
          <w:szCs w:val="26"/>
        </w:rPr>
        <w:t>left</w:t>
      </w:r>
      <w:r w:rsidR="006373FC">
        <w:rPr>
          <w:rFonts w:ascii="Trebuchet MS" w:eastAsia="Trebuchet MS" w:hAnsi="Trebuchet MS" w:cs="Trebuchet MS"/>
          <w:color w:val="666666"/>
          <w:sz w:val="26"/>
          <w:szCs w:val="26"/>
        </w:rPr>
        <w:t>/</w:t>
      </w:r>
      <w:r w:rsidR="00AF06E0">
        <w:rPr>
          <w:rFonts w:ascii="Trebuchet MS" w:eastAsia="Trebuchet MS" w:hAnsi="Trebuchet MS" w:cs="Trebuchet MS"/>
          <w:color w:val="666666"/>
          <w:sz w:val="26"/>
          <w:szCs w:val="26"/>
        </w:rPr>
        <w:t>right,</w:t>
      </w:r>
      <w:r w:rsidR="00E41473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and deeper</w:t>
      </w:r>
      <w:r w:rsidR="006373FC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into the level (a la</w:t>
      </w:r>
      <w:r w:rsidR="004360B9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Pole Position)</w:t>
      </w:r>
    </w:p>
    <w:p w14:paraId="7BA31531" w14:textId="77777777" w:rsidR="00A87037" w:rsidRDefault="00A87037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5B2BC73D" w14:textId="04353596" w:rsidR="004D77B1" w:rsidRDefault="007636CA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Jump- </w:t>
      </w:r>
      <w:r w:rsidR="00223AF5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Press a button, leap into the air. </w:t>
      </w:r>
      <w:r w:rsidR="00211B68">
        <w:rPr>
          <w:rFonts w:ascii="Trebuchet MS" w:eastAsia="Trebuchet MS" w:hAnsi="Trebuchet MS" w:cs="Trebuchet MS"/>
          <w:color w:val="666666"/>
          <w:sz w:val="26"/>
          <w:szCs w:val="26"/>
        </w:rPr>
        <w:t>O</w:t>
      </w:r>
      <w:r w:rsidR="00223AF5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nto ledges, </w:t>
      </w:r>
      <w:r w:rsidR="00211B68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hedges and </w:t>
      </w:r>
      <w:r w:rsidR="00223AF5">
        <w:rPr>
          <w:rFonts w:ascii="Trebuchet MS" w:eastAsia="Trebuchet MS" w:hAnsi="Trebuchet MS" w:cs="Trebuchet MS"/>
          <w:color w:val="666666"/>
          <w:sz w:val="26"/>
          <w:szCs w:val="26"/>
        </w:rPr>
        <w:t>head</w:t>
      </w:r>
      <w:r w:rsidR="00211B68">
        <w:rPr>
          <w:rFonts w:ascii="Trebuchet MS" w:eastAsia="Trebuchet MS" w:hAnsi="Trebuchet MS" w:cs="Trebuchet MS"/>
          <w:color w:val="666666"/>
          <w:sz w:val="26"/>
          <w:szCs w:val="26"/>
        </w:rPr>
        <w:t>s</w:t>
      </w:r>
      <w:r w:rsidR="00223AF5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</w:p>
    <w:p w14:paraId="08557BB6" w14:textId="77777777" w:rsidR="004360B9" w:rsidRDefault="004360B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585F5AD6" w14:textId="52779BC8" w:rsidR="00211B68" w:rsidRDefault="00BF1EC0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Attack- Press a button, execute a spin attack</w:t>
      </w:r>
      <w:r w:rsidR="00507911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, killing </w:t>
      </w:r>
      <w:proofErr w:type="gramStart"/>
      <w:r w:rsidR="00507911">
        <w:rPr>
          <w:rFonts w:ascii="Trebuchet MS" w:eastAsia="Trebuchet MS" w:hAnsi="Trebuchet MS" w:cs="Trebuchet MS"/>
          <w:color w:val="666666"/>
          <w:sz w:val="26"/>
          <w:szCs w:val="26"/>
        </w:rPr>
        <w:t>enemies</w:t>
      </w:r>
      <w:proofErr w:type="gramEnd"/>
      <w:r w:rsidR="00507911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dead</w:t>
      </w:r>
    </w:p>
    <w:p w14:paraId="51A01701" w14:textId="77777777" w:rsidR="004360B9" w:rsidRDefault="004360B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51B44E42" w14:textId="0A065EDC" w:rsidR="00E47935" w:rsidRDefault="00E47935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Jump Attack – Jump into the air</w:t>
      </w:r>
      <w:r w:rsidR="0054624D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+</w:t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press attack = Jump Attack</w:t>
      </w:r>
    </w:p>
    <w:p w14:paraId="3171DDFD" w14:textId="785DF1FF" w:rsidR="0027100D" w:rsidRDefault="0027100D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18CB76DC" w14:textId="40865010" w:rsidR="004D77B1" w:rsidRDefault="00C016F8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Cheat – Press a button, win the game</w:t>
      </w:r>
    </w:p>
    <w:p w14:paraId="4C63417A" w14:textId="113A9E0B" w:rsidR="003F627C" w:rsidRDefault="003F627C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Collect Coins – Like Mario</w:t>
      </w:r>
    </w:p>
    <w:p w14:paraId="10CDCED6" w14:textId="217F2FB9" w:rsidR="003F627C" w:rsidRDefault="003F627C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Break Obstacles – Like raccoon Mario</w:t>
      </w:r>
    </w:p>
    <w:p w14:paraId="27569F61" w14:textId="77777777" w:rsidR="003F627C" w:rsidRDefault="003F627C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14FD2710" w14:textId="49935D1A" w:rsidR="00CF1EE4" w:rsidRDefault="00D676D9">
      <w:pPr>
        <w:pStyle w:val="Heading2"/>
      </w:pPr>
      <w:bookmarkStart w:id="4" w:name="_kvz0cxkhwt0s" w:colFirst="0" w:colLast="0"/>
      <w:bookmarkEnd w:id="4"/>
      <w:r>
        <w:t>Targeted platforms</w:t>
      </w:r>
    </w:p>
    <w:p w14:paraId="162F38D4" w14:textId="41A78E55" w:rsidR="00CF1EE4" w:rsidRDefault="00A37016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PC</w:t>
      </w:r>
    </w:p>
    <w:p w14:paraId="540C2DEA" w14:textId="37998754" w:rsidR="00A37016" w:rsidRDefault="00A37016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Xbox</w:t>
      </w:r>
    </w:p>
    <w:p w14:paraId="319AC3D1" w14:textId="7ABBB24A" w:rsidR="00A37016" w:rsidRDefault="00A37016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PS4</w:t>
      </w:r>
    </w:p>
    <w:p w14:paraId="0DB3B660" w14:textId="09572F2F" w:rsidR="00A37016" w:rsidRDefault="00A37016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Switch</w:t>
      </w:r>
    </w:p>
    <w:p w14:paraId="70B9DF69" w14:textId="5B1EA2D4" w:rsidR="00A37016" w:rsidRDefault="00A37016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Amiga</w:t>
      </w:r>
    </w:p>
    <w:p w14:paraId="4159848B" w14:textId="2C1D6317" w:rsidR="00A37016" w:rsidRDefault="00431612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Apple Newton</w:t>
      </w:r>
    </w:p>
    <w:p w14:paraId="7E6F2AD7" w14:textId="3A70E66C" w:rsidR="00431612" w:rsidRDefault="007A59D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TI-68</w:t>
      </w:r>
    </w:p>
    <w:p w14:paraId="18448D30" w14:textId="4FDEAD1C" w:rsidR="00A87037" w:rsidRDefault="00E357A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Fitbit</w:t>
      </w:r>
    </w:p>
    <w:p w14:paraId="4788A028" w14:textId="77777777" w:rsidR="00A37016" w:rsidRDefault="00A37016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bookmarkStart w:id="5" w:name="_421ijgnpyvmc" w:colFirst="0" w:colLast="0"/>
      <w:bookmarkEnd w:id="5"/>
    </w:p>
    <w:p w14:paraId="6539D680" w14:textId="6B01C154" w:rsidR="00C40902" w:rsidRDefault="00C40902">
      <w:pPr>
        <w:rPr>
          <w:rFonts w:ascii="Trebuchet MS" w:eastAsia="Trebuchet MS" w:hAnsi="Trebuchet MS" w:cs="Trebuchet MS"/>
          <w:b/>
          <w:sz w:val="26"/>
          <w:szCs w:val="26"/>
        </w:rPr>
      </w:pPr>
    </w:p>
    <w:p w14:paraId="16F52DA6" w14:textId="77777777" w:rsidR="003F6DB4" w:rsidRDefault="003F6DB4">
      <w:pPr>
        <w:rPr>
          <w:rFonts w:ascii="Trebuchet MS" w:eastAsia="Trebuchet MS" w:hAnsi="Trebuchet MS" w:cs="Trebuchet MS"/>
          <w:b/>
          <w:sz w:val="26"/>
          <w:szCs w:val="26"/>
        </w:rPr>
      </w:pPr>
      <w:r>
        <w:br w:type="page"/>
      </w:r>
    </w:p>
    <w:p w14:paraId="2CA3D344" w14:textId="6508A029" w:rsidR="00CF1EE4" w:rsidRDefault="00D676D9">
      <w:pPr>
        <w:pStyle w:val="Heading2"/>
      </w:pPr>
      <w:r>
        <w:lastRenderedPageBreak/>
        <w:t xml:space="preserve">Monetization model (Brief/Document) </w:t>
      </w:r>
    </w:p>
    <w:p w14:paraId="3CFD5FE9" w14:textId="77777777" w:rsidR="00FD10A5" w:rsidRDefault="00FD10A5">
      <w:pPr>
        <w:ind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66A160FE" w14:textId="04FD2D50" w:rsidR="00144A2A" w:rsidRDefault="00FD10A5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We plan to combine a </w:t>
      </w:r>
      <w:r w:rsidR="006B62EB">
        <w:rPr>
          <w:rFonts w:ascii="Trebuchet MS" w:eastAsia="Trebuchet MS" w:hAnsi="Trebuchet MS" w:cs="Trebuchet MS"/>
          <w:color w:val="666666"/>
          <w:sz w:val="26"/>
          <w:szCs w:val="26"/>
        </w:rPr>
        <w:t>“</w:t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>Premium</w:t>
      </w:r>
      <w:r w:rsidR="006B62EB">
        <w:rPr>
          <w:rFonts w:ascii="Trebuchet MS" w:eastAsia="Trebuchet MS" w:hAnsi="Trebuchet MS" w:cs="Trebuchet MS"/>
          <w:color w:val="666666"/>
          <w:sz w:val="26"/>
          <w:szCs w:val="26"/>
        </w:rPr>
        <w:t>”</w:t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type model </w:t>
      </w:r>
      <w:r w:rsidR="006B62EB">
        <w:rPr>
          <w:rFonts w:ascii="Trebuchet MS" w:eastAsia="Trebuchet MS" w:hAnsi="Trebuchet MS" w:cs="Trebuchet MS"/>
          <w:color w:val="666666"/>
          <w:sz w:val="26"/>
          <w:szCs w:val="26"/>
        </w:rPr>
        <w:t>($80 up front cost, either physical or digital download)</w:t>
      </w:r>
      <w:r w:rsidR="00790F29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r w:rsidR="006B62EB">
        <w:rPr>
          <w:rFonts w:ascii="Trebuchet MS" w:eastAsia="Trebuchet MS" w:hAnsi="Trebuchet MS" w:cs="Trebuchet MS"/>
          <w:color w:val="666666"/>
          <w:sz w:val="26"/>
          <w:szCs w:val="26"/>
        </w:rPr>
        <w:t>with a Micro-Transaction based “Pay to Win” model</w:t>
      </w:r>
      <w:r w:rsidR="00790F29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(</w:t>
      </w:r>
      <w:r w:rsidR="008A32CC">
        <w:rPr>
          <w:rFonts w:ascii="Trebuchet MS" w:eastAsia="Trebuchet MS" w:hAnsi="Trebuchet MS" w:cs="Trebuchet MS"/>
          <w:color w:val="666666"/>
          <w:sz w:val="26"/>
          <w:szCs w:val="26"/>
        </w:rPr>
        <w:t>UPC codes from various sponsors unlock</w:t>
      </w:r>
      <w:r w:rsidR="000428A6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hidden storefront to purchase</w:t>
      </w:r>
      <w:r w:rsidR="0046754E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consumable in</w:t>
      </w:r>
      <w:r w:rsidR="00DA3DA8">
        <w:rPr>
          <w:rFonts w:ascii="Trebuchet MS" w:eastAsia="Trebuchet MS" w:hAnsi="Trebuchet MS" w:cs="Trebuchet MS"/>
          <w:color w:val="666666"/>
          <w:sz w:val="26"/>
          <w:szCs w:val="26"/>
        </w:rPr>
        <w:t>-</w:t>
      </w:r>
      <w:r w:rsidR="0046754E">
        <w:rPr>
          <w:rFonts w:ascii="Trebuchet MS" w:eastAsia="Trebuchet MS" w:hAnsi="Trebuchet MS" w:cs="Trebuchet MS"/>
          <w:color w:val="666666"/>
          <w:sz w:val="26"/>
          <w:szCs w:val="26"/>
        </w:rPr>
        <w:t>game upgrades)</w:t>
      </w:r>
      <w:r w:rsidR="00AA7041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with </w:t>
      </w:r>
      <w:r w:rsidR="00144A2A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the best </w:t>
      </w:r>
      <w:r w:rsidR="00144A2A" w:rsidRPr="00DA3DA8">
        <w:rPr>
          <w:rFonts w:ascii="Trebuchet MS" w:eastAsia="Trebuchet MS" w:hAnsi="Trebuchet MS" w:cs="Trebuchet MS"/>
          <w:strike/>
          <w:color w:val="666666"/>
          <w:sz w:val="26"/>
          <w:szCs w:val="26"/>
        </w:rPr>
        <w:t>Skinner</w:t>
      </w:r>
      <w:r w:rsidR="00144A2A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r w:rsidR="00DA3DA8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Loot </w:t>
      </w:r>
      <w:r w:rsidR="00144A2A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Boxes only available when signing </w:t>
      </w:r>
      <w:r w:rsidR="00D225E3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up </w:t>
      </w:r>
      <w:r w:rsidR="00144A2A">
        <w:rPr>
          <w:rFonts w:ascii="Trebuchet MS" w:eastAsia="Trebuchet MS" w:hAnsi="Trebuchet MS" w:cs="Trebuchet MS"/>
          <w:color w:val="666666"/>
          <w:sz w:val="26"/>
          <w:szCs w:val="26"/>
        </w:rPr>
        <w:t>a new</w:t>
      </w:r>
      <w:r w:rsidR="00D225E3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player through the refer-a-friend</w:t>
      </w:r>
      <w:r w:rsidR="007E1540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Program</w:t>
      </w:r>
      <w:r w:rsidR="00DB6C22">
        <w:rPr>
          <w:rFonts w:ascii="Trebuchet MS" w:eastAsia="Trebuchet MS" w:hAnsi="Trebuchet MS" w:cs="Trebuchet MS"/>
          <w:color w:val="666666"/>
          <w:sz w:val="26"/>
          <w:szCs w:val="26"/>
        </w:rPr>
        <w:t>*</w:t>
      </w:r>
    </w:p>
    <w:p w14:paraId="68E29287" w14:textId="77777777" w:rsidR="00144A2A" w:rsidRDefault="00144A2A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6D4C9099" w14:textId="77777777" w:rsidR="00144A2A" w:rsidRDefault="00144A2A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EF35839" w14:textId="5E498927" w:rsidR="00CF1EE4" w:rsidRDefault="00144A2A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*</w:t>
      </w:r>
      <w:r w:rsidR="00AA7041">
        <w:rPr>
          <w:rFonts w:ascii="Trebuchet MS" w:eastAsia="Trebuchet MS" w:hAnsi="Trebuchet MS" w:cs="Trebuchet MS"/>
          <w:color w:val="666666"/>
          <w:sz w:val="26"/>
          <w:szCs w:val="26"/>
        </w:rPr>
        <w:t>a simple pyramid</w:t>
      </w:r>
      <w:r w:rsidR="00400B83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structure, where the more people you recruit, the more bonuses are </w:t>
      </w:r>
      <w:r w:rsidR="009A30BE">
        <w:rPr>
          <w:rFonts w:ascii="Trebuchet MS" w:eastAsia="Trebuchet MS" w:hAnsi="Trebuchet MS" w:cs="Trebuchet MS"/>
          <w:color w:val="666666"/>
          <w:sz w:val="26"/>
          <w:szCs w:val="26"/>
        </w:rPr>
        <w:t>accrued/</w:t>
      </w:r>
      <w:r w:rsidR="00814620">
        <w:rPr>
          <w:rFonts w:ascii="Trebuchet MS" w:eastAsia="Trebuchet MS" w:hAnsi="Trebuchet MS" w:cs="Trebuchet MS"/>
          <w:color w:val="666666"/>
          <w:sz w:val="26"/>
          <w:szCs w:val="26"/>
        </w:rPr>
        <w:t>accumulated</w:t>
      </w:r>
      <w:r w:rsidR="00403424">
        <w:rPr>
          <w:rFonts w:ascii="Trebuchet MS" w:eastAsia="Trebuchet MS" w:hAnsi="Trebuchet MS" w:cs="Trebuchet MS"/>
          <w:color w:val="666666"/>
          <w:sz w:val="26"/>
          <w:szCs w:val="26"/>
        </w:rPr>
        <w:t>, and as their base increases, so do your bonuses</w:t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>*</w:t>
      </w:r>
    </w:p>
    <w:p w14:paraId="288C2D31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24AE8A44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56FB27E5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410DDB79" w14:textId="77777777" w:rsidR="00CF1EE4" w:rsidRDefault="00D676D9">
      <w:pPr>
        <w:pStyle w:val="Heading2"/>
      </w:pPr>
      <w:r>
        <w:t xml:space="preserve">Project Scope </w:t>
      </w:r>
    </w:p>
    <w:p w14:paraId="57589709" w14:textId="7CA70A5C" w:rsidR="007E1540" w:rsidRDefault="007E1540">
      <w:pPr>
        <w:ind w:left="720"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2F456050" w14:textId="03CAB1F9" w:rsidR="007E1540" w:rsidRDefault="007E1540" w:rsidP="007E1540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200 Hours x </w:t>
      </w:r>
      <w:r w:rsidR="00083CEB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4 </w:t>
      </w:r>
      <w:r w:rsidR="00322096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People = </w:t>
      </w:r>
      <w:r w:rsidR="00083CEB">
        <w:rPr>
          <w:rFonts w:ascii="Trebuchet MS" w:eastAsia="Trebuchet MS" w:hAnsi="Trebuchet MS" w:cs="Trebuchet MS"/>
          <w:color w:val="666666"/>
          <w:sz w:val="26"/>
          <w:szCs w:val="26"/>
        </w:rPr>
        <w:t>800</w:t>
      </w:r>
      <w:r w:rsidR="00322096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Man hours</w:t>
      </w:r>
      <w:r w:rsidR="00BF37C1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X $50/hour</w:t>
      </w:r>
      <w:r w:rsidR="00EF3336"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 w:rsidR="0004385C"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 w:rsidR="00BF37C1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=</w:t>
      </w:r>
      <w:r w:rsidR="00EF3336"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 w:rsidR="00E264A6">
        <w:rPr>
          <w:rFonts w:ascii="Trebuchet MS" w:eastAsia="Trebuchet MS" w:hAnsi="Trebuchet MS" w:cs="Trebuchet MS"/>
          <w:color w:val="666666"/>
          <w:sz w:val="26"/>
          <w:szCs w:val="26"/>
        </w:rPr>
        <w:t>$</w:t>
      </w:r>
      <w:r w:rsidR="00083CEB">
        <w:rPr>
          <w:rFonts w:ascii="Trebuchet MS" w:eastAsia="Trebuchet MS" w:hAnsi="Trebuchet MS" w:cs="Trebuchet MS"/>
          <w:color w:val="666666"/>
          <w:sz w:val="26"/>
          <w:szCs w:val="26"/>
        </w:rPr>
        <w:t>40</w:t>
      </w:r>
      <w:r w:rsidR="00BF37C1">
        <w:rPr>
          <w:rFonts w:ascii="Trebuchet MS" w:eastAsia="Trebuchet MS" w:hAnsi="Trebuchet MS" w:cs="Trebuchet MS"/>
          <w:color w:val="666666"/>
          <w:sz w:val="26"/>
          <w:szCs w:val="26"/>
        </w:rPr>
        <w:t>,00</w:t>
      </w:r>
      <w:r w:rsidR="00E264A6">
        <w:rPr>
          <w:rFonts w:ascii="Trebuchet MS" w:eastAsia="Trebuchet MS" w:hAnsi="Trebuchet MS" w:cs="Trebuchet MS"/>
          <w:color w:val="666666"/>
          <w:sz w:val="26"/>
          <w:szCs w:val="26"/>
        </w:rPr>
        <w:t>0</w:t>
      </w:r>
    </w:p>
    <w:p w14:paraId="3485115B" w14:textId="2CC5667D" w:rsidR="00E94EF2" w:rsidRDefault="00250777">
      <w:pP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>Milestone Bonuses</w:t>
      </w:r>
      <w:r w:rsidR="00164B44">
        <w:rPr>
          <w:rFonts w:ascii="Trebuchet MS" w:eastAsia="Trebuchet MS" w:hAnsi="Trebuchet MS" w:cs="Trebuchet MS"/>
          <w:sz w:val="26"/>
          <w:szCs w:val="26"/>
        </w:rPr>
        <w:t xml:space="preserve"> 4 X 10,000</w:t>
      </w:r>
      <w:r w:rsidR="00EF3336">
        <w:rPr>
          <w:rFonts w:ascii="Trebuchet MS" w:eastAsia="Trebuchet MS" w:hAnsi="Trebuchet MS" w:cs="Trebuchet MS"/>
          <w:sz w:val="26"/>
          <w:szCs w:val="26"/>
        </w:rPr>
        <w:tab/>
      </w:r>
      <w:r w:rsidR="00EF3336">
        <w:rPr>
          <w:rFonts w:ascii="Trebuchet MS" w:eastAsia="Trebuchet MS" w:hAnsi="Trebuchet MS" w:cs="Trebuchet MS"/>
          <w:sz w:val="26"/>
          <w:szCs w:val="26"/>
        </w:rPr>
        <w:tab/>
      </w:r>
      <w:r w:rsidR="00EF3336">
        <w:rPr>
          <w:rFonts w:ascii="Trebuchet MS" w:eastAsia="Trebuchet MS" w:hAnsi="Trebuchet MS" w:cs="Trebuchet MS"/>
          <w:sz w:val="26"/>
          <w:szCs w:val="26"/>
        </w:rPr>
        <w:tab/>
      </w:r>
      <w:r w:rsidR="00EF3336">
        <w:rPr>
          <w:rFonts w:ascii="Trebuchet MS" w:eastAsia="Trebuchet MS" w:hAnsi="Trebuchet MS" w:cs="Trebuchet MS"/>
          <w:sz w:val="26"/>
          <w:szCs w:val="26"/>
        </w:rPr>
        <w:tab/>
      </w:r>
      <w:r w:rsidR="008B39B4">
        <w:rPr>
          <w:rFonts w:ascii="Trebuchet MS" w:eastAsia="Trebuchet MS" w:hAnsi="Trebuchet MS" w:cs="Trebuchet MS"/>
          <w:sz w:val="26"/>
          <w:szCs w:val="26"/>
        </w:rPr>
        <w:tab/>
      </w:r>
      <w:r w:rsidR="00EF3336">
        <w:rPr>
          <w:rFonts w:ascii="Trebuchet MS" w:eastAsia="Trebuchet MS" w:hAnsi="Trebuchet MS" w:cs="Trebuchet MS"/>
          <w:sz w:val="26"/>
          <w:szCs w:val="26"/>
        </w:rPr>
        <w:t xml:space="preserve"> =</w:t>
      </w:r>
      <w:r w:rsidR="00EF3336">
        <w:rPr>
          <w:rFonts w:ascii="Trebuchet MS" w:eastAsia="Trebuchet MS" w:hAnsi="Trebuchet MS" w:cs="Trebuchet MS"/>
          <w:sz w:val="26"/>
          <w:szCs w:val="26"/>
        </w:rPr>
        <w:tab/>
        <w:t>$40,000</w:t>
      </w:r>
      <w:r w:rsidR="00E94EF2">
        <w:rPr>
          <w:rFonts w:ascii="Trebuchet MS" w:eastAsia="Trebuchet MS" w:hAnsi="Trebuchet MS" w:cs="Trebuchet MS"/>
          <w:sz w:val="26"/>
          <w:szCs w:val="26"/>
        </w:rPr>
        <w:br w:type="page"/>
      </w:r>
    </w:p>
    <w:p w14:paraId="417DB954" w14:textId="7481D995" w:rsidR="00CF1EE4" w:rsidRDefault="00D676D9">
      <w:pPr>
        <w:ind w:firstLine="720"/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lastRenderedPageBreak/>
        <w:t>- &lt;Team Size&gt;</w:t>
      </w:r>
    </w:p>
    <w:p w14:paraId="6A077BB2" w14:textId="77777777" w:rsidR="00A8799C" w:rsidRDefault="00A8799C">
      <w:pPr>
        <w:ind w:left="2160"/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7253A7CF" w14:textId="6476ACFB" w:rsidR="005A57BA" w:rsidRDefault="00771A15" w:rsidP="005A57BA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Team Member’s </w:t>
      </w:r>
      <w:r w:rsidR="00A8799C">
        <w:rPr>
          <w:rFonts w:ascii="Trebuchet MS" w:eastAsia="Trebuchet MS" w:hAnsi="Trebuchet MS" w:cs="Trebuchet MS"/>
          <w:color w:val="666666"/>
          <w:sz w:val="26"/>
          <w:szCs w:val="26"/>
        </w:rPr>
        <w:t>Name</w:t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>:</w:t>
      </w:r>
      <w:r w:rsidR="001E4CAD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Ian Math-</w:t>
      </w:r>
      <w:proofErr w:type="spellStart"/>
      <w:r w:rsidR="001E4CAD">
        <w:rPr>
          <w:rFonts w:ascii="Trebuchet MS" w:eastAsia="Trebuchet MS" w:hAnsi="Trebuchet MS" w:cs="Trebuchet MS"/>
          <w:color w:val="666666"/>
          <w:sz w:val="26"/>
          <w:szCs w:val="26"/>
        </w:rPr>
        <w:t>eww</w:t>
      </w:r>
      <w:proofErr w:type="spellEnd"/>
    </w:p>
    <w:p w14:paraId="00378906" w14:textId="12824304" w:rsidR="00771A15" w:rsidRDefault="00C3148E" w:rsidP="005A57BA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What do they do:</w:t>
      </w:r>
      <w:r w:rsidR="00F62658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 w:rsidR="00F62658">
        <w:rPr>
          <w:rFonts w:ascii="Trebuchet MS" w:eastAsia="Trebuchet MS" w:hAnsi="Trebuchet MS" w:cs="Trebuchet MS"/>
          <w:color w:val="666666"/>
          <w:sz w:val="26"/>
          <w:szCs w:val="26"/>
        </w:rPr>
        <w:t>Foodora</w:t>
      </w:r>
      <w:proofErr w:type="spellEnd"/>
      <w:r w:rsidR="00BB24A0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, Karaoke, </w:t>
      </w:r>
      <w:proofErr w:type="gramStart"/>
      <w:r w:rsidR="00FE4A50">
        <w:rPr>
          <w:rFonts w:ascii="Trebuchet MS" w:eastAsia="Trebuchet MS" w:hAnsi="Trebuchet MS" w:cs="Trebuchet MS"/>
          <w:color w:val="666666"/>
          <w:sz w:val="26"/>
          <w:szCs w:val="26"/>
        </w:rPr>
        <w:t>Park</w:t>
      </w:r>
      <w:bookmarkStart w:id="6" w:name="_GoBack"/>
      <w:bookmarkEnd w:id="6"/>
      <w:r w:rsidR="00FE4A50">
        <w:rPr>
          <w:rFonts w:ascii="Trebuchet MS" w:eastAsia="Trebuchet MS" w:hAnsi="Trebuchet MS" w:cs="Trebuchet MS"/>
          <w:color w:val="666666"/>
          <w:sz w:val="26"/>
          <w:szCs w:val="26"/>
        </w:rPr>
        <w:t>our</w:t>
      </w:r>
      <w:proofErr w:type="gramEnd"/>
    </w:p>
    <w:p w14:paraId="7064DFA6" w14:textId="62265633" w:rsidR="00C3148E" w:rsidRDefault="00C3148E" w:rsidP="005A57BA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Hair Color:</w:t>
      </w:r>
      <w:r w:rsidR="00FE4A50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Brown</w:t>
      </w:r>
    </w:p>
    <w:p w14:paraId="3B381CA0" w14:textId="052647F1" w:rsidR="00C3148E" w:rsidRDefault="00C3148E" w:rsidP="005A57BA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Favorite cheese:</w:t>
      </w:r>
      <w:r w:rsidR="00FE4A50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r w:rsidR="00CA3186">
        <w:rPr>
          <w:rFonts w:ascii="Trebuchet MS" w:eastAsia="Trebuchet MS" w:hAnsi="Trebuchet MS" w:cs="Trebuchet MS"/>
          <w:color w:val="666666"/>
          <w:sz w:val="26"/>
          <w:szCs w:val="26"/>
        </w:rPr>
        <w:t>KD</w:t>
      </w:r>
    </w:p>
    <w:p w14:paraId="25FCF75C" w14:textId="28BA40FD" w:rsidR="0049045F" w:rsidRDefault="0049045F" w:rsidP="005A57BA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Full Time/Part Time:</w:t>
      </w:r>
      <w:r w:rsidR="003B31B3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Full Time</w:t>
      </w:r>
    </w:p>
    <w:p w14:paraId="58EC2DE3" w14:textId="303AEDCD" w:rsidR="0049045F" w:rsidRDefault="0049045F" w:rsidP="005A57BA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247126C1" w14:textId="73149340" w:rsidR="001E4CAD" w:rsidRDefault="001E4CAD" w:rsidP="001E4CAD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Team Member’s </w:t>
      </w:r>
      <w:r w:rsidR="00A8799C">
        <w:rPr>
          <w:rFonts w:ascii="Trebuchet MS" w:eastAsia="Trebuchet MS" w:hAnsi="Trebuchet MS" w:cs="Trebuchet MS"/>
          <w:color w:val="666666"/>
          <w:sz w:val="26"/>
          <w:szCs w:val="26"/>
        </w:rPr>
        <w:t>Name</w:t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>:</w:t>
      </w:r>
      <w:r w:rsidR="003B31B3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Diego “Go!” Camacho</w:t>
      </w:r>
    </w:p>
    <w:p w14:paraId="23E874C9" w14:textId="7E2EAFC2" w:rsidR="001E4CAD" w:rsidRDefault="001E4CAD" w:rsidP="001E4CAD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What do they do:</w:t>
      </w:r>
      <w:r w:rsidR="00FC7F54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Air </w:t>
      </w:r>
      <w:r w:rsidR="00EE5368">
        <w:rPr>
          <w:rFonts w:ascii="Trebuchet MS" w:eastAsia="Trebuchet MS" w:hAnsi="Trebuchet MS" w:cs="Trebuchet MS"/>
          <w:color w:val="666666"/>
          <w:sz w:val="26"/>
          <w:szCs w:val="26"/>
        </w:rPr>
        <w:t>Ukulele, Miming</w:t>
      </w:r>
      <w:r w:rsidR="001764BE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, </w:t>
      </w:r>
      <w:proofErr w:type="gramStart"/>
      <w:r w:rsidR="00692F2A">
        <w:rPr>
          <w:rFonts w:ascii="Trebuchet MS" w:eastAsia="Trebuchet MS" w:hAnsi="Trebuchet MS" w:cs="Trebuchet MS"/>
          <w:color w:val="666666"/>
          <w:sz w:val="26"/>
          <w:szCs w:val="26"/>
        </w:rPr>
        <w:t>Skellington</w:t>
      </w:r>
      <w:proofErr w:type="gramEnd"/>
      <w:r w:rsidR="00692F2A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</w:p>
    <w:p w14:paraId="27D4FF1D" w14:textId="2DB9B4F2" w:rsidR="001E4CAD" w:rsidRDefault="001E4CAD" w:rsidP="001E4CAD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Hair Color:</w:t>
      </w:r>
      <w:r w:rsidR="00692F2A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Brown</w:t>
      </w:r>
    </w:p>
    <w:p w14:paraId="314BC8F0" w14:textId="4CF25E5A" w:rsidR="001E4CAD" w:rsidRDefault="001E4CAD" w:rsidP="001E4CAD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Favorite cheese:</w:t>
      </w:r>
      <w:r w:rsidR="001764BE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Nacho!</w:t>
      </w:r>
    </w:p>
    <w:p w14:paraId="43686B04" w14:textId="61B4B95F" w:rsidR="001E4CAD" w:rsidRDefault="001E4CAD" w:rsidP="001E4CAD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Full Time/Part Time:</w:t>
      </w:r>
      <w:r w:rsidR="00692F2A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Full Time</w:t>
      </w:r>
    </w:p>
    <w:p w14:paraId="5FC1AF5B" w14:textId="17DE4B67" w:rsidR="001E4CAD" w:rsidRDefault="001E4CAD" w:rsidP="005A57BA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71CB7AD1" w14:textId="1FE4FFC3" w:rsidR="001E4CAD" w:rsidRDefault="001E4CAD" w:rsidP="001E4CAD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Team Member’s </w:t>
      </w:r>
      <w:r w:rsidR="00A8799C">
        <w:rPr>
          <w:rFonts w:ascii="Trebuchet MS" w:eastAsia="Trebuchet MS" w:hAnsi="Trebuchet MS" w:cs="Trebuchet MS"/>
          <w:color w:val="666666"/>
          <w:sz w:val="26"/>
          <w:szCs w:val="26"/>
        </w:rPr>
        <w:t>Name</w:t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>:</w:t>
      </w:r>
      <w:r w:rsidR="00C9332A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Cory “I Don’t have a funny name” Ronal</w:t>
      </w:r>
      <w:r w:rsidR="00043619">
        <w:rPr>
          <w:rFonts w:ascii="Trebuchet MS" w:eastAsia="Trebuchet MS" w:hAnsi="Trebuchet MS" w:cs="Trebuchet MS"/>
          <w:color w:val="666666"/>
          <w:sz w:val="26"/>
          <w:szCs w:val="26"/>
        </w:rPr>
        <w:t>d</w:t>
      </w:r>
    </w:p>
    <w:p w14:paraId="26339C6A" w14:textId="6186BBB4" w:rsidR="001E4CAD" w:rsidRDefault="001E4CAD" w:rsidP="001E4CAD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What do they do:</w:t>
      </w:r>
      <w:r w:rsidR="00C9332A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He’s just this guy, you know?</w:t>
      </w:r>
    </w:p>
    <w:p w14:paraId="250444FC" w14:textId="15B44B29" w:rsidR="001E4CAD" w:rsidRDefault="001E4CAD" w:rsidP="001E4CAD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Hair Color:</w:t>
      </w:r>
      <w:r w:rsidR="00783EEB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Blonde</w:t>
      </w:r>
    </w:p>
    <w:p w14:paraId="2FD72D0C" w14:textId="28B9555C" w:rsidR="001E4CAD" w:rsidRDefault="001E4CAD" w:rsidP="001E4CAD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Favorite cheese:</w:t>
      </w:r>
      <w:r w:rsidR="00783EEB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Whiz</w:t>
      </w:r>
    </w:p>
    <w:p w14:paraId="6CE7F35B" w14:textId="04155F79" w:rsidR="001E4CAD" w:rsidRDefault="001E4CAD" w:rsidP="001E4CAD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Full Time/Part Time:</w:t>
      </w:r>
      <w:r w:rsidR="001622F5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Part Time </w:t>
      </w:r>
      <w:r w:rsidR="00EF3B38">
        <w:rPr>
          <w:rFonts w:ascii="Trebuchet MS" w:eastAsia="Trebuchet MS" w:hAnsi="Trebuchet MS" w:cs="Trebuchet MS"/>
          <w:color w:val="666666"/>
          <w:sz w:val="26"/>
          <w:szCs w:val="26"/>
        </w:rPr>
        <w:t>Programmer</w:t>
      </w:r>
      <w:r w:rsidR="001622F5">
        <w:rPr>
          <w:rFonts w:ascii="Trebuchet MS" w:eastAsia="Trebuchet MS" w:hAnsi="Trebuchet MS" w:cs="Trebuchet MS"/>
          <w:color w:val="666666"/>
          <w:sz w:val="26"/>
          <w:szCs w:val="26"/>
        </w:rPr>
        <w:t>, Full time</w:t>
      </w:r>
      <w:r w:rsidR="00EF3B38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Ninja</w:t>
      </w:r>
    </w:p>
    <w:p w14:paraId="42FC628C" w14:textId="675D7A89" w:rsidR="00532A89" w:rsidRDefault="00532A89" w:rsidP="001E4CAD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832C645" w14:textId="6440968D" w:rsidR="00532A89" w:rsidRDefault="00532A89" w:rsidP="001E4CAD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Team Member’s Name: Antoni</w:t>
      </w:r>
      <w:r w:rsidR="00C91336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o “Sabato Banderas Jr” </w:t>
      </w:r>
      <w:proofErr w:type="spellStart"/>
      <w:r w:rsidR="00C91336">
        <w:rPr>
          <w:rFonts w:ascii="Trebuchet MS" w:eastAsia="Trebuchet MS" w:hAnsi="Trebuchet MS" w:cs="Trebuchet MS"/>
          <w:color w:val="666666"/>
          <w:sz w:val="26"/>
          <w:szCs w:val="26"/>
        </w:rPr>
        <w:t>Yumbla</w:t>
      </w:r>
      <w:proofErr w:type="spellEnd"/>
    </w:p>
    <w:p w14:paraId="1CDC9B3B" w14:textId="7A91341D" w:rsidR="00C91336" w:rsidRDefault="00C91336" w:rsidP="001E4CAD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What do they do: Maintain the Team’s Moral, Chewbacca </w:t>
      </w:r>
      <w:proofErr w:type="gramStart"/>
      <w:r>
        <w:rPr>
          <w:rFonts w:ascii="Trebuchet MS" w:eastAsia="Trebuchet MS" w:hAnsi="Trebuchet MS" w:cs="Trebuchet MS"/>
          <w:color w:val="666666"/>
          <w:sz w:val="26"/>
          <w:szCs w:val="26"/>
        </w:rPr>
        <w:t>Impression</w:t>
      </w:r>
      <w:proofErr w:type="gramEnd"/>
    </w:p>
    <w:p w14:paraId="2F893998" w14:textId="79689CB3" w:rsidR="00C91336" w:rsidRDefault="00C91336" w:rsidP="001E4CAD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Hair </w:t>
      </w:r>
      <w:r w:rsidR="008E5CC4">
        <w:rPr>
          <w:rFonts w:ascii="Trebuchet MS" w:eastAsia="Trebuchet MS" w:hAnsi="Trebuchet MS" w:cs="Trebuchet MS"/>
          <w:color w:val="666666"/>
          <w:sz w:val="26"/>
          <w:szCs w:val="26"/>
        </w:rPr>
        <w:t>Color</w:t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>: Brown</w:t>
      </w:r>
    </w:p>
    <w:p w14:paraId="49B58B84" w14:textId="17FB65A7" w:rsidR="00C91336" w:rsidRDefault="00B622BF" w:rsidP="001E4CAD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Favorite</w:t>
      </w:r>
      <w:r w:rsidR="00C91336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Cheese: </w:t>
      </w:r>
      <w:proofErr w:type="spellStart"/>
      <w:r w:rsidR="00C91336">
        <w:rPr>
          <w:rFonts w:ascii="Trebuchet MS" w:eastAsia="Trebuchet MS" w:hAnsi="Trebuchet MS" w:cs="Trebuchet MS"/>
          <w:color w:val="666666"/>
          <w:sz w:val="26"/>
          <w:szCs w:val="26"/>
        </w:rPr>
        <w:t>C.r.e.a.m</w:t>
      </w:r>
      <w:proofErr w:type="spellEnd"/>
      <w:r w:rsidR="00C91336">
        <w:rPr>
          <w:rFonts w:ascii="Trebuchet MS" w:eastAsia="Trebuchet MS" w:hAnsi="Trebuchet MS" w:cs="Trebuchet MS"/>
          <w:color w:val="666666"/>
          <w:sz w:val="26"/>
          <w:szCs w:val="26"/>
        </w:rPr>
        <w:t>.</w:t>
      </w:r>
    </w:p>
    <w:p w14:paraId="68FB241B" w14:textId="442B67C2" w:rsidR="00787807" w:rsidRDefault="00787807" w:rsidP="00787807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Full Time/Part Time: Full Time Experience Leader</w:t>
      </w:r>
    </w:p>
    <w:p w14:paraId="76AC4E1A" w14:textId="36F3637A" w:rsidR="00C81921" w:rsidRDefault="00C62F12" w:rsidP="00C62F12">
      <w:pPr>
        <w:tabs>
          <w:tab w:val="left" w:pos="8238"/>
        </w:tabs>
        <w:rPr>
          <w:ins w:id="7" w:author="Cory Ronald"/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</w:p>
    <w:p w14:paraId="45FF64D1" w14:textId="221D361B" w:rsidR="00744DD8" w:rsidRDefault="00744DD8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br w:type="page"/>
      </w:r>
    </w:p>
    <w:p w14:paraId="17A951EB" w14:textId="77777777" w:rsidR="00CF1EE4" w:rsidRDefault="00D676D9" w:rsidP="00744DD8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lastRenderedPageBreak/>
        <w:t>- &lt;Marketing Team&gt;</w:t>
      </w:r>
    </w:p>
    <w:p w14:paraId="11EDFBC9" w14:textId="71E11473" w:rsidR="00744DD8" w:rsidRDefault="00744DD8">
      <w:pPr>
        <w:ind w:left="2160"/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5C0199CD" w14:textId="537E5359" w:rsidR="00DA77C1" w:rsidRDefault="00DA77C1" w:rsidP="00DA77C1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Team Member’s Name: Cory “Super Salesman” Ronald</w:t>
      </w:r>
    </w:p>
    <w:p w14:paraId="447621EB" w14:textId="77777777" w:rsidR="00DA77C1" w:rsidRDefault="00DA77C1" w:rsidP="00DA77C1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What do they do: He’s just this guy, you know?</w:t>
      </w:r>
    </w:p>
    <w:p w14:paraId="03001A0E" w14:textId="77777777" w:rsidR="00DA77C1" w:rsidRDefault="00DA77C1" w:rsidP="00DA77C1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Hair Color: Blonde</w:t>
      </w:r>
    </w:p>
    <w:p w14:paraId="35F42ADB" w14:textId="77777777" w:rsidR="00DA77C1" w:rsidRDefault="00DA77C1" w:rsidP="00DA77C1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Favorite cheese: Whiz</w:t>
      </w:r>
    </w:p>
    <w:p w14:paraId="731CEDFF" w14:textId="1742ADB6" w:rsidR="00DA77C1" w:rsidRDefault="00DA77C1" w:rsidP="00DA77C1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Full Time/Part Time: Part Time Marketing, Full time Talker</w:t>
      </w:r>
    </w:p>
    <w:p w14:paraId="740ECA59" w14:textId="7675B11D" w:rsidR="0073645D" w:rsidRDefault="0073645D" w:rsidP="00DA77C1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1C189E3F" w14:textId="760386EC" w:rsidR="0073645D" w:rsidRDefault="0073645D" w:rsidP="00DA77C1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Team Member’s Name: Antonio “Secondary Super Salesman</w:t>
      </w:r>
      <w:r w:rsidR="00C41D8B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 w:rsidR="00C41D8B">
        <w:rPr>
          <w:rFonts w:ascii="Trebuchet MS" w:eastAsia="Trebuchet MS" w:hAnsi="Trebuchet MS" w:cs="Trebuchet MS"/>
          <w:color w:val="666666"/>
          <w:sz w:val="26"/>
          <w:szCs w:val="26"/>
        </w:rPr>
        <w:t>Yumbla</w:t>
      </w:r>
      <w:proofErr w:type="spellEnd"/>
    </w:p>
    <w:p w14:paraId="005C0905" w14:textId="7DC51EA7" w:rsidR="00C41D8B" w:rsidRDefault="00C41D8B" w:rsidP="00DA77C1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What do they do: Sell through the air, with the greatest of </w:t>
      </w:r>
      <w:proofErr w:type="gramStart"/>
      <w:r>
        <w:rPr>
          <w:rFonts w:ascii="Trebuchet MS" w:eastAsia="Trebuchet MS" w:hAnsi="Trebuchet MS" w:cs="Trebuchet MS"/>
          <w:color w:val="666666"/>
          <w:sz w:val="26"/>
          <w:szCs w:val="26"/>
        </w:rPr>
        <w:t>ease</w:t>
      </w:r>
      <w:proofErr w:type="gramEnd"/>
    </w:p>
    <w:p w14:paraId="0E35F41B" w14:textId="5EAE4A6D" w:rsidR="00C41D8B" w:rsidRDefault="00C41D8B" w:rsidP="00DA77C1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Hair Color: Brown</w:t>
      </w:r>
    </w:p>
    <w:p w14:paraId="5F6A1F26" w14:textId="7E8C6279" w:rsidR="00C41D8B" w:rsidRDefault="005A3722" w:rsidP="00DA77C1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Favorite</w:t>
      </w:r>
      <w:r w:rsidR="00D45C35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Cheese: String</w:t>
      </w:r>
    </w:p>
    <w:p w14:paraId="3C943D85" w14:textId="4F1C4A36" w:rsidR="00D45C35" w:rsidRDefault="00D45C35" w:rsidP="00DA77C1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Full Time/Part Time: Part time Talker, Full Time Marketing</w:t>
      </w:r>
    </w:p>
    <w:p w14:paraId="1B130DF2" w14:textId="77777777" w:rsidR="00D96ACF" w:rsidRDefault="00D96ACF" w:rsidP="00744DD8">
      <w:pPr>
        <w:rPr>
          <w:ins w:id="8" w:author="Cory Ronald"/>
          <w:rFonts w:ascii="Trebuchet MS" w:eastAsia="Trebuchet MS" w:hAnsi="Trebuchet MS" w:cs="Trebuchet MS"/>
          <w:color w:val="666666"/>
          <w:sz w:val="26"/>
          <w:szCs w:val="26"/>
        </w:rPr>
      </w:pPr>
    </w:p>
    <w:p w14:paraId="4AD89E40" w14:textId="733BE2C6" w:rsidR="00744DD8" w:rsidRDefault="00744DD8">
      <w:pPr>
        <w:ind w:left="2160"/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5B77CADA" w14:textId="1DADF007" w:rsidR="00744DD8" w:rsidRDefault="00744DD8">
      <w:pPr>
        <w:ind w:left="2160"/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34DE066C" w14:textId="44A93AD2" w:rsidR="00744DD8" w:rsidRDefault="00744DD8">
      <w:pPr>
        <w:ind w:left="2160"/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2B425F1C" w14:textId="77777777" w:rsidR="00744DD8" w:rsidRDefault="00744DD8">
      <w:pPr>
        <w:ind w:left="2160"/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4FDD26DF" w14:textId="77777777" w:rsidR="00BB5796" w:rsidRDefault="00BB5796">
      <w:pPr>
        <w:ind w:left="2160"/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2590703C" w14:textId="773E4FE3" w:rsidR="00CF1EE4" w:rsidRDefault="00D676D9">
      <w:pP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  <w:t>- &lt;Licenses / Hardware / Other Costs&gt;</w:t>
      </w:r>
    </w:p>
    <w:p w14:paraId="2C8BB831" w14:textId="142BCA90" w:rsidR="002C55AC" w:rsidRDefault="002C55AC">
      <w:pP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>Licenses – None</w:t>
      </w:r>
    </w:p>
    <w:p w14:paraId="5E02B3A4" w14:textId="29E4DC6C" w:rsidR="007A4AF3" w:rsidRDefault="002C55AC" w:rsidP="00A23386">
      <w:pP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>Hardware –</w:t>
      </w:r>
      <w:r w:rsidR="007A4AF3">
        <w:rPr>
          <w:rFonts w:ascii="Trebuchet MS" w:eastAsia="Trebuchet MS" w:hAnsi="Trebuchet MS" w:cs="Trebuchet MS"/>
          <w:sz w:val="26"/>
          <w:szCs w:val="26"/>
        </w:rPr>
        <w:tab/>
      </w:r>
      <w:r w:rsidR="00221D32">
        <w:rPr>
          <w:rFonts w:ascii="Trebuchet MS" w:eastAsia="Trebuchet MS" w:hAnsi="Trebuchet MS" w:cs="Trebuchet MS"/>
          <w:sz w:val="26"/>
          <w:szCs w:val="26"/>
        </w:rPr>
        <w:t>4</w:t>
      </w:r>
      <w:r w:rsidR="0059464E">
        <w:rPr>
          <w:rFonts w:ascii="Trebuchet MS" w:eastAsia="Trebuchet MS" w:hAnsi="Trebuchet MS" w:cs="Trebuchet MS"/>
          <w:sz w:val="26"/>
          <w:szCs w:val="26"/>
        </w:rPr>
        <w:t xml:space="preserve"> </w:t>
      </w:r>
      <w:proofErr w:type="spellStart"/>
      <w:r w:rsidR="0059464E">
        <w:rPr>
          <w:rFonts w:ascii="Trebuchet MS" w:eastAsia="Trebuchet MS" w:hAnsi="Trebuchet MS" w:cs="Trebuchet MS"/>
          <w:sz w:val="26"/>
          <w:szCs w:val="26"/>
        </w:rPr>
        <w:t>Lu</w:t>
      </w:r>
      <w:r w:rsidR="00A23386">
        <w:rPr>
          <w:rFonts w:ascii="Trebuchet MS" w:eastAsia="Trebuchet MS" w:hAnsi="Trebuchet MS" w:cs="Trebuchet MS"/>
          <w:sz w:val="26"/>
          <w:szCs w:val="26"/>
        </w:rPr>
        <w:t>vaglio</w:t>
      </w:r>
      <w:proofErr w:type="spellEnd"/>
      <w:r w:rsidR="00A23386">
        <w:rPr>
          <w:rFonts w:ascii="Trebuchet MS" w:eastAsia="Trebuchet MS" w:hAnsi="Trebuchet MS" w:cs="Trebuchet MS"/>
          <w:sz w:val="26"/>
          <w:szCs w:val="26"/>
        </w:rPr>
        <w:t xml:space="preserve"> Laptops</w:t>
      </w:r>
      <w:r w:rsidR="00A23386">
        <w:rPr>
          <w:rFonts w:ascii="Trebuchet MS" w:eastAsia="Trebuchet MS" w:hAnsi="Trebuchet MS" w:cs="Trebuchet MS"/>
          <w:sz w:val="26"/>
          <w:szCs w:val="26"/>
        </w:rPr>
        <w:tab/>
      </w:r>
      <w:r w:rsidR="00A23386">
        <w:rPr>
          <w:rFonts w:ascii="Trebuchet MS" w:eastAsia="Trebuchet MS" w:hAnsi="Trebuchet MS" w:cs="Trebuchet MS"/>
          <w:sz w:val="26"/>
          <w:szCs w:val="26"/>
        </w:rPr>
        <w:tab/>
      </w:r>
      <w:r w:rsidR="00A23386">
        <w:rPr>
          <w:rFonts w:ascii="Trebuchet MS" w:eastAsia="Trebuchet MS" w:hAnsi="Trebuchet MS" w:cs="Trebuchet MS"/>
          <w:sz w:val="26"/>
          <w:szCs w:val="26"/>
        </w:rPr>
        <w:tab/>
      </w:r>
      <w:r w:rsidR="00A23386">
        <w:rPr>
          <w:rFonts w:ascii="Trebuchet MS" w:eastAsia="Trebuchet MS" w:hAnsi="Trebuchet MS" w:cs="Trebuchet MS"/>
          <w:sz w:val="26"/>
          <w:szCs w:val="26"/>
        </w:rPr>
        <w:tab/>
        <w:t>X 1,000,000</w:t>
      </w:r>
    </w:p>
    <w:p w14:paraId="22D36FD6" w14:textId="4198FC63" w:rsidR="007A4AF3" w:rsidRDefault="007A4AF3">
      <w:pP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</w:r>
      <w:r>
        <w:rPr>
          <w:rFonts w:ascii="Trebuchet MS" w:eastAsia="Trebuchet MS" w:hAnsi="Trebuchet MS" w:cs="Trebuchet MS"/>
          <w:sz w:val="26"/>
          <w:szCs w:val="26"/>
        </w:rPr>
        <w:tab/>
      </w:r>
      <w:r w:rsidR="00221D32">
        <w:rPr>
          <w:rFonts w:ascii="Trebuchet MS" w:eastAsia="Trebuchet MS" w:hAnsi="Trebuchet MS" w:cs="Trebuchet MS"/>
          <w:sz w:val="26"/>
          <w:szCs w:val="26"/>
        </w:rPr>
        <w:t>4</w:t>
      </w:r>
      <w:r>
        <w:rPr>
          <w:rFonts w:ascii="Trebuchet MS" w:eastAsia="Trebuchet MS" w:hAnsi="Trebuchet MS" w:cs="Trebuchet MS"/>
          <w:sz w:val="26"/>
          <w:szCs w:val="26"/>
        </w:rPr>
        <w:t xml:space="preserve"> </w:t>
      </w:r>
      <w:r w:rsidR="004549E2">
        <w:rPr>
          <w:rFonts w:ascii="Trebuchet MS" w:eastAsia="Trebuchet MS" w:hAnsi="Trebuchet MS" w:cs="Trebuchet MS"/>
          <w:sz w:val="26"/>
          <w:szCs w:val="26"/>
        </w:rPr>
        <w:t xml:space="preserve">B &amp; O </w:t>
      </w:r>
      <w:proofErr w:type="spellStart"/>
      <w:r w:rsidR="004549E2">
        <w:rPr>
          <w:rFonts w:ascii="Trebuchet MS" w:eastAsia="Trebuchet MS" w:hAnsi="Trebuchet MS" w:cs="Trebuchet MS"/>
          <w:sz w:val="26"/>
          <w:szCs w:val="26"/>
        </w:rPr>
        <w:t>BeoVision</w:t>
      </w:r>
      <w:proofErr w:type="spellEnd"/>
      <w:r w:rsidR="004549E2">
        <w:rPr>
          <w:rFonts w:ascii="Trebuchet MS" w:eastAsia="Trebuchet MS" w:hAnsi="Trebuchet MS" w:cs="Trebuchet MS"/>
          <w:sz w:val="26"/>
          <w:szCs w:val="26"/>
        </w:rPr>
        <w:t xml:space="preserve"> Eclipse</w:t>
      </w:r>
      <w:r w:rsidR="004549E2">
        <w:rPr>
          <w:rFonts w:ascii="Trebuchet MS" w:eastAsia="Trebuchet MS" w:hAnsi="Trebuchet MS" w:cs="Trebuchet MS"/>
          <w:sz w:val="26"/>
          <w:szCs w:val="26"/>
        </w:rPr>
        <w:tab/>
      </w:r>
      <w:r w:rsidR="004549E2">
        <w:rPr>
          <w:rFonts w:ascii="Trebuchet MS" w:eastAsia="Trebuchet MS" w:hAnsi="Trebuchet MS" w:cs="Trebuchet MS"/>
          <w:sz w:val="26"/>
          <w:szCs w:val="26"/>
        </w:rPr>
        <w:tab/>
        <w:t>X 15,000</w:t>
      </w:r>
    </w:p>
    <w:p w14:paraId="6609BA49" w14:textId="77777777" w:rsidR="007A4AF3" w:rsidRDefault="007A4AF3">
      <w:pPr>
        <w:rPr>
          <w:rFonts w:ascii="Trebuchet MS" w:eastAsia="Trebuchet MS" w:hAnsi="Trebuchet MS" w:cs="Trebuchet MS"/>
          <w:sz w:val="26"/>
          <w:szCs w:val="26"/>
        </w:rPr>
      </w:pPr>
    </w:p>
    <w:p w14:paraId="5FA65A70" w14:textId="6BD47139" w:rsidR="00CF1EE4" w:rsidRDefault="00424DE7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Total Cost $3</w:t>
      </w:r>
      <w:r w:rsidR="00221D32">
        <w:rPr>
          <w:rFonts w:ascii="Trebuchet MS" w:eastAsia="Trebuchet MS" w:hAnsi="Trebuchet MS" w:cs="Trebuchet MS"/>
          <w:color w:val="666666"/>
          <w:sz w:val="26"/>
          <w:szCs w:val="26"/>
        </w:rPr>
        <w:t>,060</w:t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>,000</w:t>
      </w:r>
    </w:p>
    <w:p w14:paraId="0BE870DA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6F3E1FD4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3D57F08B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71B3C6F4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18E48344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118C8EAA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352D5769" w14:textId="77777777" w:rsidR="00F81E29" w:rsidRDefault="00F81E29">
      <w:pPr>
        <w:rPr>
          <w:rFonts w:ascii="Trebuchet MS" w:eastAsia="Trebuchet MS" w:hAnsi="Trebuchet MS" w:cs="Trebuchet MS"/>
          <w:b/>
          <w:sz w:val="26"/>
          <w:szCs w:val="26"/>
        </w:rPr>
      </w:pPr>
      <w:bookmarkStart w:id="9" w:name="_155cm8v36jpc" w:colFirst="0" w:colLast="0"/>
      <w:bookmarkEnd w:id="9"/>
      <w:r>
        <w:br w:type="page"/>
      </w:r>
    </w:p>
    <w:p w14:paraId="7A8F5174" w14:textId="6B0836DB" w:rsidR="00CF1EE4" w:rsidRDefault="00D676D9">
      <w:pPr>
        <w:pStyle w:val="Heading2"/>
      </w:pPr>
      <w:r>
        <w:lastRenderedPageBreak/>
        <w:t>Influences (Brief)</w:t>
      </w:r>
    </w:p>
    <w:p w14:paraId="6734C7EC" w14:textId="77777777" w:rsidR="00CF1EE4" w:rsidRDefault="00D676D9">
      <w:pPr>
        <w:pStyle w:val="Heading3"/>
        <w:rPr>
          <w:color w:val="000000"/>
        </w:rPr>
      </w:pPr>
      <w:bookmarkStart w:id="10" w:name="_c6nxu1rzd2cc" w:colFirst="0" w:colLast="0"/>
      <w:bookmarkEnd w:id="10"/>
      <w:r>
        <w:rPr>
          <w:color w:val="000000"/>
        </w:rPr>
        <w:tab/>
        <w:t>- &lt;Influence #1&gt;</w:t>
      </w:r>
    </w:p>
    <w:p w14:paraId="5FAAEF2A" w14:textId="30563128" w:rsidR="00E92F25" w:rsidRDefault="00D54205">
      <w:pPr>
        <w:ind w:left="720"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Game:</w:t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 w:rsidR="00711988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Crash Bandicoot, the </w:t>
      </w:r>
      <w:r w:rsidR="00F6385E">
        <w:rPr>
          <w:rFonts w:ascii="Trebuchet MS" w:eastAsia="Trebuchet MS" w:hAnsi="Trebuchet MS" w:cs="Trebuchet MS"/>
          <w:color w:val="666666"/>
          <w:sz w:val="26"/>
          <w:szCs w:val="26"/>
        </w:rPr>
        <w:t>pinnacle</w:t>
      </w:r>
      <w:r w:rsidR="00711988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of </w:t>
      </w:r>
      <w:r w:rsidR="00F6385E">
        <w:rPr>
          <w:rFonts w:ascii="Trebuchet MS" w:eastAsia="Trebuchet MS" w:hAnsi="Trebuchet MS" w:cs="Trebuchet MS"/>
          <w:color w:val="666666"/>
          <w:sz w:val="26"/>
          <w:szCs w:val="26"/>
        </w:rPr>
        <w:t>awkward 3d rail platform jumpers.</w:t>
      </w:r>
      <w:r w:rsidR="00C140EE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Not just the gameplay, but also the low poly models</w:t>
      </w:r>
      <w:r w:rsidR="00435C80">
        <w:rPr>
          <w:rFonts w:ascii="Trebuchet MS" w:eastAsia="Trebuchet MS" w:hAnsi="Trebuchet MS" w:cs="Trebuchet MS"/>
          <w:color w:val="666666"/>
          <w:sz w:val="26"/>
          <w:szCs w:val="26"/>
        </w:rPr>
        <w:t>, and the environment</w:t>
      </w:r>
      <w:r w:rsidR="00125D7A">
        <w:rPr>
          <w:rFonts w:ascii="Trebuchet MS" w:eastAsia="Trebuchet MS" w:hAnsi="Trebuchet MS" w:cs="Trebuchet MS"/>
          <w:color w:val="666666"/>
          <w:sz w:val="26"/>
          <w:szCs w:val="26"/>
        </w:rPr>
        <w:t>. It was a clever use of the hardware limitations</w:t>
      </w:r>
    </w:p>
    <w:p w14:paraId="5B370465" w14:textId="77777777" w:rsidR="00CF1EE4" w:rsidRDefault="00D676D9">
      <w:pPr>
        <w:pStyle w:val="Heading3"/>
        <w:rPr>
          <w:color w:val="000000"/>
        </w:rPr>
      </w:pPr>
      <w:bookmarkStart w:id="11" w:name="_ssiemceczw16" w:colFirst="0" w:colLast="0"/>
      <w:bookmarkEnd w:id="11"/>
      <w:r>
        <w:rPr>
          <w:color w:val="000000"/>
        </w:rPr>
        <w:tab/>
        <w:t>- &lt;Influence #2&gt;</w:t>
      </w:r>
    </w:p>
    <w:p w14:paraId="59FB54BE" w14:textId="3ED7279C" w:rsidR="00BF5074" w:rsidRDefault="00D54205" w:rsidP="004A4F0E">
      <w:pPr>
        <w:ind w:left="720"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Game:</w:t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 w:rsidR="00DA1BEC">
        <w:rPr>
          <w:rFonts w:ascii="Trebuchet MS" w:eastAsia="Trebuchet MS" w:hAnsi="Trebuchet MS" w:cs="Trebuchet MS"/>
          <w:color w:val="666666"/>
          <w:sz w:val="26"/>
          <w:szCs w:val="26"/>
        </w:rPr>
        <w:t>Pole Position, the classic Faux 3D Arcade racer. So much intensity, so little pixels.</w:t>
      </w:r>
    </w:p>
    <w:p w14:paraId="677326F9" w14:textId="77777777" w:rsidR="00CF1EE4" w:rsidRDefault="00D676D9">
      <w:pPr>
        <w:pStyle w:val="Heading3"/>
        <w:rPr>
          <w:color w:val="000000"/>
        </w:rPr>
      </w:pPr>
      <w:bookmarkStart w:id="12" w:name="_31bxzkfeuvl6" w:colFirst="0" w:colLast="0"/>
      <w:bookmarkEnd w:id="12"/>
      <w:r>
        <w:rPr>
          <w:color w:val="000000"/>
        </w:rPr>
        <w:tab/>
        <w:t>- &lt;Influence #3&gt;</w:t>
      </w:r>
    </w:p>
    <w:p w14:paraId="79443CE3" w14:textId="6267F023" w:rsidR="0048174F" w:rsidRDefault="00D54205" w:rsidP="00E36782">
      <w:pPr>
        <w:ind w:left="144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Movies</w:t>
      </w:r>
      <w:r w:rsidR="00B33869">
        <w:rPr>
          <w:rFonts w:ascii="Trebuchet MS" w:eastAsia="Trebuchet MS" w:hAnsi="Trebuchet MS" w:cs="Trebuchet MS"/>
          <w:color w:val="666666"/>
          <w:sz w:val="26"/>
          <w:szCs w:val="26"/>
        </w:rPr>
        <w:t>:</w:t>
      </w:r>
      <w:r w:rsidR="00E36782"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 w:rsidR="0048174F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Disney. Not so much their animated movies, but the merchandising </w:t>
      </w:r>
      <w:r w:rsidR="004735D3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side. I’m thinking “Definitely not Crash </w:t>
      </w:r>
      <w:proofErr w:type="spellStart"/>
      <w:r w:rsidR="004735D3">
        <w:rPr>
          <w:rFonts w:ascii="Trebuchet MS" w:eastAsia="Trebuchet MS" w:hAnsi="Trebuchet MS" w:cs="Trebuchet MS"/>
          <w:color w:val="666666"/>
          <w:sz w:val="26"/>
          <w:szCs w:val="26"/>
        </w:rPr>
        <w:t>Banicoot</w:t>
      </w:r>
      <w:proofErr w:type="spellEnd"/>
      <w:r w:rsidR="004735D3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” </w:t>
      </w:r>
      <w:r w:rsidR="00C761B1">
        <w:rPr>
          <w:rFonts w:ascii="Trebuchet MS" w:eastAsia="Trebuchet MS" w:hAnsi="Trebuchet MS" w:cs="Trebuchet MS"/>
          <w:color w:val="666666"/>
          <w:sz w:val="26"/>
          <w:szCs w:val="26"/>
        </w:rPr>
        <w:t>Bacon straightener</w:t>
      </w:r>
    </w:p>
    <w:p w14:paraId="31E7360F" w14:textId="77777777" w:rsidR="00CF1EE4" w:rsidRDefault="00D676D9">
      <w:pPr>
        <w:pStyle w:val="Heading3"/>
        <w:rPr>
          <w:color w:val="000000"/>
        </w:rPr>
      </w:pPr>
      <w:bookmarkStart w:id="13" w:name="_o4f1wa5aq6q3" w:colFirst="0" w:colLast="0"/>
      <w:bookmarkEnd w:id="13"/>
      <w:r>
        <w:rPr>
          <w:color w:val="000000"/>
        </w:rPr>
        <w:tab/>
        <w:t>- &lt;Influence #4&gt;</w:t>
      </w:r>
    </w:p>
    <w:p w14:paraId="572E1266" w14:textId="274FBC20" w:rsidR="00DD4157" w:rsidRDefault="00B33869">
      <w:pPr>
        <w:ind w:left="720"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Movies:</w:t>
      </w:r>
      <w:r w:rsidR="00E36782"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 w:rsidR="00C742A1">
        <w:rPr>
          <w:rFonts w:ascii="Trebuchet MS" w:eastAsia="Trebuchet MS" w:hAnsi="Trebuchet MS" w:cs="Trebuchet MS"/>
          <w:color w:val="666666"/>
          <w:sz w:val="26"/>
          <w:szCs w:val="26"/>
        </w:rPr>
        <w:t>Anything by Pixar. See Above.</w:t>
      </w:r>
    </w:p>
    <w:p w14:paraId="3B36A656" w14:textId="77777777" w:rsidR="001704CD" w:rsidRDefault="001704CD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72F43892" w14:textId="77777777" w:rsidR="001704CD" w:rsidRDefault="001704CD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523C494" w14:textId="77777777" w:rsidR="00CF1EE4" w:rsidRDefault="00D676D9">
      <w:pPr>
        <w:pStyle w:val="Heading2"/>
      </w:pPr>
      <w:bookmarkStart w:id="14" w:name="_337xnergkz1b" w:colFirst="0" w:colLast="0"/>
      <w:bookmarkEnd w:id="14"/>
      <w:r>
        <w:t>The elevator Pitch</w:t>
      </w:r>
    </w:p>
    <w:p w14:paraId="4E83D921" w14:textId="17C748DD" w:rsidR="00CF1EE4" w:rsidRDefault="00D676D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Pretend that you</w:t>
      </w:r>
      <w:r w:rsidR="00774A33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are</w:t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were pitching your game to </w:t>
      </w:r>
      <w:r w:rsidR="00774A33">
        <w:rPr>
          <w:rFonts w:ascii="Trebuchet MS" w:eastAsia="Trebuchet MS" w:hAnsi="Trebuchet MS" w:cs="Trebuchet MS"/>
          <w:color w:val="666666"/>
          <w:sz w:val="26"/>
          <w:szCs w:val="26"/>
        </w:rPr>
        <w:t>an</w:t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executive going to the elevator. You have less than 60 Seconds.</w:t>
      </w:r>
    </w:p>
    <w:p w14:paraId="5342F1F8" w14:textId="77777777" w:rsidR="00E36782" w:rsidRDefault="00E36782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332DA82C" w14:textId="3452BCBD" w:rsidR="00CF1EE4" w:rsidRDefault="00AE2DCF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Easily the greatest game in the history of entertainment</w:t>
      </w:r>
      <w:r w:rsidR="0047445D">
        <w:rPr>
          <w:rFonts w:ascii="Trebuchet MS" w:eastAsia="Trebuchet MS" w:hAnsi="Trebuchet MS" w:cs="Trebuchet MS"/>
          <w:color w:val="666666"/>
          <w:sz w:val="26"/>
          <w:szCs w:val="26"/>
        </w:rPr>
        <w:t>. Period.</w:t>
      </w:r>
    </w:p>
    <w:p w14:paraId="651F5F2C" w14:textId="07A31745" w:rsidR="005B1337" w:rsidRDefault="005B1337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Or</w:t>
      </w:r>
    </w:p>
    <w:p w14:paraId="16C0682B" w14:textId="3BE5D383" w:rsidR="005B1337" w:rsidRDefault="00C71406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A call back to the days of </w:t>
      </w:r>
      <w:r w:rsidR="004360B9">
        <w:rPr>
          <w:rFonts w:ascii="Trebuchet MS" w:eastAsia="Trebuchet MS" w:hAnsi="Trebuchet MS" w:cs="Trebuchet MS"/>
          <w:color w:val="666666"/>
          <w:sz w:val="26"/>
          <w:szCs w:val="26"/>
        </w:rPr>
        <w:t>early gaming</w:t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, fun, bright </w:t>
      </w:r>
      <w:r w:rsidR="00B13028">
        <w:rPr>
          <w:rFonts w:ascii="Trebuchet MS" w:eastAsia="Trebuchet MS" w:hAnsi="Trebuchet MS" w:cs="Trebuchet MS"/>
          <w:color w:val="666666"/>
          <w:sz w:val="26"/>
          <w:szCs w:val="26"/>
        </w:rPr>
        <w:t>colors</w:t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and a fixed camera angle, Yeah!</w:t>
      </w:r>
    </w:p>
    <w:p w14:paraId="396D61B6" w14:textId="77777777" w:rsidR="000B4574" w:rsidRDefault="000B4574">
      <w:pPr>
        <w:pStyle w:val="Heading2"/>
      </w:pPr>
      <w:bookmarkStart w:id="15" w:name="_z7oe7x50rpf3" w:colFirst="0" w:colLast="0"/>
      <w:bookmarkEnd w:id="15"/>
    </w:p>
    <w:p w14:paraId="79996A03" w14:textId="77777777" w:rsidR="00CF1EE4" w:rsidRDefault="00D676D9">
      <w:pPr>
        <w:pStyle w:val="Heading2"/>
      </w:pPr>
      <w:r>
        <w:t>Project Description (Brief):</w:t>
      </w:r>
    </w:p>
    <w:p w14:paraId="0D84E09E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675DDE4F" w14:textId="4B0AF233" w:rsidR="007C08B7" w:rsidRDefault="000D51B1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Our game is going to be a retro styled game. However, instead of sprites we are going to use polygons.</w:t>
      </w:r>
      <w:r w:rsidR="007C08B7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r w:rsidR="004360B9">
        <w:rPr>
          <w:rFonts w:ascii="Trebuchet MS" w:eastAsia="Trebuchet MS" w:hAnsi="Trebuchet MS" w:cs="Trebuchet MS"/>
          <w:color w:val="666666"/>
          <w:sz w:val="26"/>
          <w:szCs w:val="26"/>
        </w:rPr>
        <w:t>(</w:t>
      </w:r>
      <w:r w:rsidR="004360B9" w:rsidRPr="004360B9">
        <w:rPr>
          <w:rFonts w:ascii="Trebuchet MS" w:eastAsia="Trebuchet MS" w:hAnsi="Trebuchet MS" w:cs="Trebuchet MS"/>
          <w:i/>
          <w:color w:val="666666"/>
          <w:sz w:val="26"/>
          <w:szCs w:val="26"/>
        </w:rPr>
        <w:t>AND</w:t>
      </w:r>
      <w:r w:rsidR="004360B9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Sprites)</w:t>
      </w:r>
    </w:p>
    <w:p w14:paraId="7DFA65D1" w14:textId="080A2A09" w:rsidR="00A87037" w:rsidRDefault="00A87037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Basically, a Mashup of Crash Bandicoot, Temple Run, Pole Position and Leisure Suit Larry</w:t>
      </w:r>
      <w:r w:rsidR="00E357A4">
        <w:rPr>
          <w:rFonts w:ascii="Trebuchet MS" w:eastAsia="Trebuchet MS" w:hAnsi="Trebuchet MS" w:cs="Trebuchet MS"/>
          <w:color w:val="666666"/>
          <w:sz w:val="26"/>
          <w:szCs w:val="26"/>
        </w:rPr>
        <w:t>.</w:t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 </w:t>
      </w:r>
    </w:p>
    <w:p w14:paraId="0A398FFF" w14:textId="11CEC7DC" w:rsidR="00CF1EE4" w:rsidRDefault="007C08B7" w:rsidP="004360B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Follow the character th</w:t>
      </w:r>
      <w:r w:rsidR="00377E56">
        <w:rPr>
          <w:rFonts w:ascii="Trebuchet MS" w:eastAsia="Trebuchet MS" w:hAnsi="Trebuchet MS" w:cs="Trebuchet MS"/>
          <w:color w:val="666666"/>
          <w:sz w:val="26"/>
          <w:szCs w:val="26"/>
        </w:rPr>
        <w:t>rough the fun filled ride</w:t>
      </w:r>
      <w:r w:rsidR="00E2409E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through fun land. Drawing from various </w:t>
      </w:r>
      <w:r w:rsidR="00DA1BEC">
        <w:rPr>
          <w:rFonts w:ascii="Trebuchet MS" w:eastAsia="Trebuchet MS" w:hAnsi="Trebuchet MS" w:cs="Trebuchet MS"/>
          <w:color w:val="666666"/>
          <w:sz w:val="26"/>
          <w:szCs w:val="26"/>
        </w:rPr>
        <w:t>low-res</w:t>
      </w:r>
      <w:r w:rsidR="00E2409E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games </w:t>
      </w:r>
      <w:r w:rsidR="000E051D">
        <w:rPr>
          <w:rFonts w:ascii="Trebuchet MS" w:eastAsia="Trebuchet MS" w:hAnsi="Trebuchet MS" w:cs="Trebuchet MS"/>
          <w:color w:val="666666"/>
          <w:sz w:val="26"/>
          <w:szCs w:val="26"/>
        </w:rPr>
        <w:t>(</w:t>
      </w:r>
      <w:r w:rsidR="00E2409E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Crash, </w:t>
      </w:r>
      <w:r w:rsidR="00DA1BEC">
        <w:rPr>
          <w:rFonts w:ascii="Trebuchet MS" w:eastAsia="Trebuchet MS" w:hAnsi="Trebuchet MS" w:cs="Trebuchet MS"/>
          <w:color w:val="666666"/>
          <w:sz w:val="26"/>
          <w:szCs w:val="26"/>
        </w:rPr>
        <w:t>Pole Position, Temple Run</w:t>
      </w:r>
      <w:r w:rsidR="00767F98">
        <w:rPr>
          <w:rFonts w:ascii="Trebuchet MS" w:eastAsia="Trebuchet MS" w:hAnsi="Trebuchet MS" w:cs="Trebuchet MS"/>
          <w:color w:val="666666"/>
          <w:sz w:val="26"/>
          <w:szCs w:val="26"/>
        </w:rPr>
        <w:t>) the player travels through the land of fun. Destination: Fun!</w:t>
      </w:r>
    </w:p>
    <w:p w14:paraId="41F0D4A1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7B0AE117" w14:textId="77777777" w:rsidR="00CF1EE4" w:rsidRDefault="00D676D9">
      <w:pPr>
        <w:pStyle w:val="Heading2"/>
      </w:pPr>
      <w:bookmarkStart w:id="16" w:name="_exbmsy55zuvb" w:colFirst="0" w:colLast="0"/>
      <w:bookmarkEnd w:id="16"/>
      <w:r>
        <w:t>Project Description (Detailed)</w:t>
      </w:r>
    </w:p>
    <w:p w14:paraId="6B6A3819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64F703F3" w14:textId="77777777" w:rsidR="00CF1EE4" w:rsidRDefault="00D676D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&lt;Four Paragraphs or more If needs be&gt;</w:t>
      </w:r>
    </w:p>
    <w:p w14:paraId="735F7EA1" w14:textId="77777777" w:rsidR="00CF1EE4" w:rsidRDefault="00D676D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&lt;No more than six paragraphs&gt;</w:t>
      </w:r>
    </w:p>
    <w:p w14:paraId="3189E245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30C3F201" w14:textId="77777777" w:rsidR="00CF1EE4" w:rsidRDefault="00D676D9">
      <w:pPr>
        <w:pStyle w:val="Heading1"/>
      </w:pPr>
      <w:bookmarkStart w:id="17" w:name="_s4h84uy3suza" w:colFirst="0" w:colLast="0"/>
      <w:bookmarkEnd w:id="17"/>
      <w:r>
        <w:t>What sets this project apart?</w:t>
      </w:r>
    </w:p>
    <w:p w14:paraId="616C9FBD" w14:textId="5CA1DACD" w:rsidR="000E051D" w:rsidRDefault="000E051D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1</w:t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The Marketing</w:t>
      </w:r>
    </w:p>
    <w:p w14:paraId="4853DC97" w14:textId="64E12286" w:rsidR="000E051D" w:rsidRDefault="000E051D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2</w:t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Every</w:t>
      </w:r>
      <w:r w:rsidR="00896FC1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“retro” game is sprite based, our is </w:t>
      </w:r>
      <w:r w:rsidR="004360B9">
        <w:rPr>
          <w:rFonts w:ascii="Trebuchet MS" w:eastAsia="Trebuchet MS" w:hAnsi="Trebuchet MS" w:cs="Trebuchet MS"/>
          <w:color w:val="666666"/>
          <w:sz w:val="26"/>
          <w:szCs w:val="26"/>
        </w:rPr>
        <w:t>Sprite</w:t>
      </w:r>
      <w:r w:rsidR="00DA1BEC">
        <w:rPr>
          <w:rFonts w:ascii="Trebuchet MS" w:eastAsia="Trebuchet MS" w:hAnsi="Trebuchet MS" w:cs="Trebuchet MS"/>
          <w:color w:val="666666"/>
          <w:sz w:val="26"/>
          <w:szCs w:val="26"/>
        </w:rPr>
        <w:t>-y</w:t>
      </w:r>
      <w:r w:rsidR="00896FC1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goodness</w:t>
      </w:r>
    </w:p>
    <w:p w14:paraId="43085F21" w14:textId="2FB29525" w:rsidR="00896FC1" w:rsidRDefault="00896FC1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3</w:t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 w:rsidR="00337E84">
        <w:rPr>
          <w:rFonts w:ascii="Trebuchet MS" w:eastAsia="Trebuchet MS" w:hAnsi="Trebuchet MS" w:cs="Trebuchet MS"/>
          <w:color w:val="666666"/>
          <w:sz w:val="26"/>
          <w:szCs w:val="26"/>
        </w:rPr>
        <w:t>We admit our game is “Pay-To-Win”</w:t>
      </w:r>
    </w:p>
    <w:p w14:paraId="71107FC2" w14:textId="3646EA16" w:rsidR="00337E84" w:rsidRDefault="00337E8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4</w:t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Novel reimagining of classic Games</w:t>
      </w:r>
    </w:p>
    <w:p w14:paraId="2877573C" w14:textId="77777777" w:rsidR="00CF1EE4" w:rsidRDefault="00D676D9">
      <w:pPr>
        <w:pStyle w:val="Heading2"/>
      </w:pPr>
      <w:bookmarkStart w:id="18" w:name="_a8x4s87df6uk" w:colFirst="0" w:colLast="0"/>
      <w:bookmarkEnd w:id="18"/>
      <w:r>
        <w:t>Core Gameplay Mechanics (Detailed)</w:t>
      </w:r>
    </w:p>
    <w:p w14:paraId="055A623B" w14:textId="77777777" w:rsidR="00CF1EE4" w:rsidRDefault="00D676D9">
      <w:pPr>
        <w:pStyle w:val="Heading3"/>
        <w:rPr>
          <w:color w:val="000000"/>
        </w:rPr>
      </w:pPr>
      <w:bookmarkStart w:id="19" w:name="_jyik8zbcjcio" w:colFirst="0" w:colLast="0"/>
      <w:bookmarkEnd w:id="19"/>
      <w:r>
        <w:rPr>
          <w:color w:val="000000"/>
        </w:rPr>
        <w:tab/>
        <w:t>- &lt;Core Gameplay Mechanic #1&gt;</w:t>
      </w:r>
    </w:p>
    <w:p w14:paraId="3573D32D" w14:textId="12E7F437" w:rsidR="00774A33" w:rsidRDefault="00774A33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Run</w:t>
      </w:r>
    </w:p>
    <w:p w14:paraId="11FC3021" w14:textId="21E40C3D" w:rsidR="00F67F27" w:rsidRDefault="00D863DE" w:rsidP="00F67F27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By Using the WASD or arrow </w:t>
      </w:r>
      <w:r w:rsidR="00D444A4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keys, the player’s </w:t>
      </w:r>
      <w:r w:rsidR="000A68BD">
        <w:rPr>
          <w:rFonts w:ascii="Trebuchet MS" w:eastAsia="Trebuchet MS" w:hAnsi="Trebuchet MS" w:cs="Trebuchet MS"/>
          <w:color w:val="666666"/>
          <w:sz w:val="26"/>
          <w:szCs w:val="26"/>
        </w:rPr>
        <w:t>character</w:t>
      </w:r>
      <w:r w:rsidR="00D444A4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moves</w:t>
      </w:r>
    </w:p>
    <w:p w14:paraId="289646B8" w14:textId="77777777" w:rsidR="00FF0FF4" w:rsidRDefault="00F67F27" w:rsidP="00F67F27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North</w:t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</w:t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 w:rsidR="00FF0FF4">
        <w:rPr>
          <w:rFonts w:ascii="Trebuchet MS" w:eastAsia="Trebuchet MS" w:hAnsi="Trebuchet MS" w:cs="Trebuchet MS"/>
          <w:color w:val="666666"/>
          <w:sz w:val="26"/>
          <w:szCs w:val="26"/>
        </w:rPr>
        <w:t>Deeper into the level</w:t>
      </w:r>
    </w:p>
    <w:p w14:paraId="4E67ABD4" w14:textId="77777777" w:rsidR="0070142F" w:rsidRDefault="00FF0FF4" w:rsidP="00F67F27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South -</w:t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Back towards the beginning of the level</w:t>
      </w:r>
    </w:p>
    <w:p w14:paraId="1CA2D01A" w14:textId="77777777" w:rsidR="0070142F" w:rsidRDefault="0070142F" w:rsidP="00F67F27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East</w:t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</w:t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Towards the right side of the screen</w:t>
      </w:r>
    </w:p>
    <w:p w14:paraId="0D07CBED" w14:textId="26DFEDCC" w:rsidR="00F67F27" w:rsidRPr="00F67F27" w:rsidRDefault="0070142F" w:rsidP="00F67F27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West</w:t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</w:t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Towards the left side of the screen</w:t>
      </w:r>
      <w:r w:rsidR="00FF0FF4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r w:rsidR="00D444A4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bookmarkStart w:id="20" w:name="_y46mn9zee60t" w:colFirst="0" w:colLast="0"/>
      <w:bookmarkEnd w:id="20"/>
    </w:p>
    <w:p w14:paraId="7923612D" w14:textId="5C24DB8E" w:rsidR="00CF1EE4" w:rsidRDefault="00D676D9">
      <w:pPr>
        <w:pStyle w:val="Heading3"/>
        <w:rPr>
          <w:color w:val="000000"/>
        </w:rPr>
      </w:pPr>
      <w:r>
        <w:rPr>
          <w:color w:val="000000"/>
        </w:rPr>
        <w:tab/>
        <w:t>- &lt;Core Gameplay Mechanic #2&gt;</w:t>
      </w:r>
    </w:p>
    <w:p w14:paraId="6820CA35" w14:textId="44B6391B" w:rsidR="00774A33" w:rsidRDefault="00774A33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Jump</w:t>
      </w:r>
    </w:p>
    <w:p w14:paraId="6209E7AE" w14:textId="139FC481" w:rsidR="00FD4C8F" w:rsidRPr="009A7BB5" w:rsidRDefault="00FD4C8F" w:rsidP="009A7BB5">
      <w:pPr>
        <w:pStyle w:val="ListParagraph"/>
        <w:numPr>
          <w:ilvl w:val="0"/>
          <w:numId w:val="4"/>
        </w:numPr>
        <w:rPr>
          <w:rFonts w:ascii="Trebuchet MS" w:eastAsia="Trebuchet MS" w:hAnsi="Trebuchet MS" w:cs="Trebuchet MS"/>
          <w:color w:val="666666"/>
          <w:sz w:val="26"/>
          <w:szCs w:val="26"/>
        </w:rPr>
      </w:pPr>
      <w:r w:rsidRPr="009A7BB5">
        <w:rPr>
          <w:rFonts w:ascii="Trebuchet MS" w:eastAsia="Trebuchet MS" w:hAnsi="Trebuchet MS" w:cs="Trebuchet MS"/>
          <w:color w:val="666666"/>
          <w:sz w:val="26"/>
          <w:szCs w:val="26"/>
        </w:rPr>
        <w:t>Push Oneself off a surface and into the air by using the muscles in one’s legs and feet</w:t>
      </w:r>
    </w:p>
    <w:p w14:paraId="03848E23" w14:textId="4B25EBD4" w:rsidR="00CB17A2" w:rsidRPr="00CB17A2" w:rsidRDefault="00EB5386" w:rsidP="00CB17A2">
      <w:pPr>
        <w:pStyle w:val="ListParagraph"/>
        <w:numPr>
          <w:ilvl w:val="0"/>
          <w:numId w:val="4"/>
        </w:numPr>
        <w:rPr>
          <w:rFonts w:ascii="Trebuchet MS" w:eastAsia="Trebuchet MS" w:hAnsi="Trebuchet MS" w:cs="Trebuchet MS"/>
          <w:color w:val="666666"/>
          <w:sz w:val="26"/>
          <w:szCs w:val="26"/>
        </w:rPr>
      </w:pPr>
      <w:r w:rsidRPr="00CB17A2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Breaking </w:t>
      </w:r>
      <w:r w:rsidR="007F6DEA" w:rsidRPr="00CB17A2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free of the Earth and casting off the shackles to </w:t>
      </w:r>
      <w:r w:rsidR="00BE5268" w:rsidRPr="00CB17A2">
        <w:rPr>
          <w:rFonts w:ascii="Trebuchet MS" w:eastAsia="Trebuchet MS" w:hAnsi="Trebuchet MS" w:cs="Trebuchet MS"/>
          <w:color w:val="666666"/>
          <w:sz w:val="26"/>
          <w:szCs w:val="26"/>
        </w:rPr>
        <w:t>thrust oneself towards the heavens in d</w:t>
      </w:r>
      <w:r w:rsidR="00CB17A2" w:rsidRPr="00CB17A2">
        <w:rPr>
          <w:rFonts w:ascii="Trebuchet MS" w:eastAsia="Trebuchet MS" w:hAnsi="Trebuchet MS" w:cs="Trebuchet MS"/>
          <w:color w:val="666666"/>
          <w:sz w:val="26"/>
          <w:szCs w:val="26"/>
        </w:rPr>
        <w:t>e</w:t>
      </w:r>
      <w:r w:rsidR="00BE5268" w:rsidRPr="00CB17A2">
        <w:rPr>
          <w:rFonts w:ascii="Trebuchet MS" w:eastAsia="Trebuchet MS" w:hAnsi="Trebuchet MS" w:cs="Trebuchet MS"/>
          <w:color w:val="666666"/>
          <w:sz w:val="26"/>
          <w:szCs w:val="26"/>
        </w:rPr>
        <w:t>fiance</w:t>
      </w:r>
    </w:p>
    <w:p w14:paraId="1DB99C73" w14:textId="41CF3A68" w:rsidR="000A68BD" w:rsidRPr="00CB17A2" w:rsidRDefault="00CB17A2" w:rsidP="00CB17A2">
      <w:pPr>
        <w:pStyle w:val="ListParagraph"/>
        <w:numPr>
          <w:ilvl w:val="0"/>
          <w:numId w:val="4"/>
        </w:num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Leaping</w:t>
      </w:r>
      <w:r w:rsidR="009A7BB5" w:rsidRPr="00CB17A2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r w:rsidR="00EB5386" w:rsidRPr="00CB17A2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r w:rsidR="00F04502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you know, “in the air”?</w:t>
      </w:r>
    </w:p>
    <w:p w14:paraId="0C8CFE03" w14:textId="77777777" w:rsidR="00CF1EE4" w:rsidRDefault="00D676D9">
      <w:pPr>
        <w:pStyle w:val="Heading3"/>
        <w:rPr>
          <w:color w:val="000000"/>
        </w:rPr>
      </w:pPr>
      <w:bookmarkStart w:id="21" w:name="_lmzwvmw5e0hr" w:colFirst="0" w:colLast="0"/>
      <w:bookmarkEnd w:id="21"/>
      <w:r>
        <w:rPr>
          <w:color w:val="000000"/>
        </w:rPr>
        <w:tab/>
        <w:t>- &lt;Core Gameplay Mechanic #3&gt;</w:t>
      </w:r>
    </w:p>
    <w:p w14:paraId="6A4BADEA" w14:textId="1D52467C" w:rsidR="00774A33" w:rsidRDefault="00774A33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Attack</w:t>
      </w:r>
    </w:p>
    <w:p w14:paraId="7866B685" w14:textId="38A9DA14" w:rsidR="00C475E5" w:rsidRDefault="00C475E5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Holding the might</w:t>
      </w:r>
      <w:r w:rsidR="00F95AE8">
        <w:rPr>
          <w:rFonts w:ascii="Trebuchet MS" w:eastAsia="Trebuchet MS" w:hAnsi="Trebuchet MS" w:cs="Trebuchet MS"/>
          <w:color w:val="666666"/>
          <w:sz w:val="26"/>
          <w:szCs w:val="26"/>
        </w:rPr>
        <w:t>y</w:t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stick out from the character’s </w:t>
      </w:r>
      <w:r w:rsidR="00F95AE8">
        <w:rPr>
          <w:rFonts w:ascii="Trebuchet MS" w:eastAsia="Trebuchet MS" w:hAnsi="Trebuchet MS" w:cs="Trebuchet MS"/>
          <w:color w:val="666666"/>
          <w:sz w:val="26"/>
          <w:szCs w:val="26"/>
        </w:rPr>
        <w:t>body and</w:t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rotating 360 degrees. The same mechanics as the spin attack in </w:t>
      </w:r>
      <w:r w:rsidR="00F95AE8">
        <w:rPr>
          <w:rFonts w:ascii="Trebuchet MS" w:eastAsia="Trebuchet MS" w:hAnsi="Trebuchet MS" w:cs="Trebuchet MS"/>
          <w:color w:val="666666"/>
          <w:sz w:val="26"/>
          <w:szCs w:val="26"/>
        </w:rPr>
        <w:t>old school Zelda</w:t>
      </w:r>
    </w:p>
    <w:p w14:paraId="17F9FFC8" w14:textId="77777777" w:rsidR="00CF1EE4" w:rsidRDefault="00D676D9">
      <w:pPr>
        <w:pStyle w:val="Heading3"/>
        <w:rPr>
          <w:color w:val="000000"/>
        </w:rPr>
      </w:pPr>
      <w:bookmarkStart w:id="22" w:name="_kct9c2l3dr9p" w:colFirst="0" w:colLast="0"/>
      <w:bookmarkEnd w:id="22"/>
      <w:r>
        <w:rPr>
          <w:color w:val="000000"/>
        </w:rPr>
        <w:tab/>
        <w:t>- &lt;Core Gameplay Mechanic #4&gt;</w:t>
      </w:r>
    </w:p>
    <w:p w14:paraId="0B173FEE" w14:textId="356C7212" w:rsidR="00CF1EE4" w:rsidRDefault="00D14B7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Jump Attack</w:t>
      </w:r>
    </w:p>
    <w:p w14:paraId="1C60F435" w14:textId="262E5D73" w:rsidR="00282DDD" w:rsidRDefault="00282DDD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See “Jump” and “Attack” above.</w:t>
      </w:r>
    </w:p>
    <w:p w14:paraId="5BC3D420" w14:textId="77777777" w:rsidR="00B2361E" w:rsidRDefault="00B2361E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58BD6102" w14:textId="77777777" w:rsidR="00CF1EE4" w:rsidRDefault="00D676D9">
      <w:pPr>
        <w:pStyle w:val="Heading1"/>
      </w:pPr>
      <w:bookmarkStart w:id="23" w:name="_t5ec1zf34qoo" w:colFirst="0" w:colLast="0"/>
      <w:bookmarkStart w:id="24" w:name="_6pmf08ssy6y0" w:colFirst="0" w:colLast="0"/>
      <w:bookmarkEnd w:id="23"/>
      <w:bookmarkEnd w:id="24"/>
      <w:r>
        <w:t>Story and Gameplay</w:t>
      </w:r>
    </w:p>
    <w:p w14:paraId="743F8189" w14:textId="77777777" w:rsidR="00CF1EE4" w:rsidRDefault="00CF1EE4"/>
    <w:p w14:paraId="43594F9E" w14:textId="78A7EB51" w:rsidR="00CF1EE4" w:rsidRDefault="00D676D9">
      <w:pPr>
        <w:pStyle w:val="Heading2"/>
      </w:pPr>
      <w:bookmarkStart w:id="25" w:name="_ctv1wxi9dpll" w:colFirst="0" w:colLast="0"/>
      <w:bookmarkEnd w:id="25"/>
      <w:r>
        <w:t>Story (Brief)</w:t>
      </w:r>
    </w:p>
    <w:p w14:paraId="19EA56D3" w14:textId="77777777" w:rsidR="00BA0253" w:rsidRDefault="00441DCD" w:rsidP="00441DCD">
      <w:r>
        <w:t xml:space="preserve">Dude falls down a hole. </w:t>
      </w:r>
    </w:p>
    <w:p w14:paraId="12D5F389" w14:textId="77777777" w:rsidR="00BA0253" w:rsidRDefault="00441DCD" w:rsidP="00441DCD">
      <w:r>
        <w:t>Ends up in a magic land</w:t>
      </w:r>
      <w:r w:rsidR="00AB0713">
        <w:t>.</w:t>
      </w:r>
    </w:p>
    <w:p w14:paraId="6F9E2472" w14:textId="516ADC09" w:rsidR="00BA0253" w:rsidRDefault="00A36DF8" w:rsidP="00441DCD">
      <w:r>
        <w:t xml:space="preserve">Finds a stick. </w:t>
      </w:r>
    </w:p>
    <w:p w14:paraId="38DEABA0" w14:textId="77777777" w:rsidR="00BA0253" w:rsidRDefault="00A36DF8" w:rsidP="00441DCD">
      <w:r>
        <w:t>Uses it to beat the life force out of any and all who oppose h</w:t>
      </w:r>
      <w:r w:rsidR="00BA0253">
        <w:t>i</w:t>
      </w:r>
      <w:r>
        <w:t>m</w:t>
      </w:r>
      <w:r w:rsidR="00216490">
        <w:t xml:space="preserve">. </w:t>
      </w:r>
    </w:p>
    <w:p w14:paraId="5CFB8254" w14:textId="294AE277" w:rsidR="00441DCD" w:rsidRPr="00441DCD" w:rsidRDefault="00216490" w:rsidP="00441DCD">
      <w:r>
        <w:t>Win!</w:t>
      </w:r>
    </w:p>
    <w:p w14:paraId="54503B23" w14:textId="77777777" w:rsidR="00CF1EE4" w:rsidRDefault="00CF1EE4"/>
    <w:p w14:paraId="13A14676" w14:textId="77777777" w:rsidR="00CF1EE4" w:rsidRDefault="00D676D9">
      <w:pPr>
        <w:pStyle w:val="Heading2"/>
      </w:pPr>
      <w:bookmarkStart w:id="26" w:name="_kqt2h5q76zyt" w:colFirst="0" w:colLast="0"/>
      <w:bookmarkEnd w:id="26"/>
      <w:r>
        <w:t>Story (Detailed)</w:t>
      </w:r>
    </w:p>
    <w:p w14:paraId="2D18C93A" w14:textId="77777777" w:rsidR="00CF1EE4" w:rsidRDefault="00CF1EE4"/>
    <w:p w14:paraId="2AEC7DEE" w14:textId="77777777" w:rsidR="00CF1EE4" w:rsidRDefault="00D676D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&lt;Go into as much detail as needs be&gt;</w:t>
      </w:r>
    </w:p>
    <w:p w14:paraId="4DA7CE5B" w14:textId="77777777" w:rsidR="00CF1EE4" w:rsidRDefault="00D676D9">
      <w:pPr>
        <w:ind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&lt;Spare no detail&gt;</w:t>
      </w:r>
    </w:p>
    <w:p w14:paraId="39A44A0F" w14:textId="77777777" w:rsidR="00CF1EE4" w:rsidRDefault="00D676D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&lt;Use Mind Mapping software to get your point across&gt;</w:t>
      </w:r>
    </w:p>
    <w:p w14:paraId="6EB9E27C" w14:textId="77777777" w:rsidR="00CF1EE4" w:rsidRDefault="00CF1EE4">
      <w:pPr>
        <w:rPr>
          <w:rFonts w:ascii="Trebuchet MS" w:eastAsia="Trebuchet MS" w:hAnsi="Trebuchet MS" w:cs="Trebuchet MS"/>
          <w:sz w:val="26"/>
          <w:szCs w:val="26"/>
        </w:rPr>
      </w:pPr>
    </w:p>
    <w:p w14:paraId="6C32A25C" w14:textId="77777777" w:rsidR="00CF1EE4" w:rsidRDefault="00D676D9">
      <w:pPr>
        <w:pStyle w:val="Heading2"/>
      </w:pPr>
      <w:bookmarkStart w:id="27" w:name="_ejtq4v6r30ui" w:colFirst="0" w:colLast="0"/>
      <w:bookmarkEnd w:id="27"/>
      <w:r>
        <w:t>Gameplay (Brief)</w:t>
      </w:r>
    </w:p>
    <w:p w14:paraId="6D8B923D" w14:textId="0BF61369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120F88FB" w14:textId="390CEC93" w:rsidR="00850BD0" w:rsidRDefault="00850BD0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The player moves through the game level, deeper into unknown territory, </w:t>
      </w:r>
      <w:r w:rsidR="003D2E51">
        <w:rPr>
          <w:rFonts w:ascii="Trebuchet MS" w:eastAsia="Trebuchet MS" w:hAnsi="Trebuchet MS" w:cs="Trebuchet MS"/>
          <w:color w:val="666666"/>
          <w:sz w:val="26"/>
          <w:szCs w:val="26"/>
        </w:rPr>
        <w:t>using his mighty jumping</w:t>
      </w:r>
      <w:r w:rsidR="00E468CF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skills and his </w:t>
      </w:r>
      <w:r w:rsidR="00E8601C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attacking skills and his mighty ability to combine his jumping skills and attacking skills </w:t>
      </w:r>
      <w:r w:rsidR="009812A3">
        <w:rPr>
          <w:rFonts w:ascii="Trebuchet MS" w:eastAsia="Trebuchet MS" w:hAnsi="Trebuchet MS" w:cs="Trebuchet MS"/>
          <w:color w:val="666666"/>
          <w:sz w:val="26"/>
          <w:szCs w:val="26"/>
        </w:rPr>
        <w:t>to pull off his most definitely mighty “Jumping-and-attacking-at-the-same-time</w:t>
      </w:r>
      <w:r w:rsidR="00375661">
        <w:rPr>
          <w:rFonts w:ascii="Trebuchet MS" w:eastAsia="Trebuchet MS" w:hAnsi="Trebuchet MS" w:cs="Trebuchet MS"/>
          <w:color w:val="666666"/>
          <w:sz w:val="26"/>
          <w:szCs w:val="26"/>
        </w:rPr>
        <w:t>” skills.</w:t>
      </w:r>
      <w:r w:rsidR="005043E1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Mad skills.</w:t>
      </w:r>
      <w:r w:rsidR="00EA2CC0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Skills. Skills.</w:t>
      </w:r>
      <w:r w:rsidR="00151FB1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Skills.</w:t>
      </w:r>
    </w:p>
    <w:p w14:paraId="2F0B0E3F" w14:textId="77777777" w:rsidR="00CB44CE" w:rsidRDefault="00CB44CE">
      <w:bookmarkStart w:id="28" w:name="_cl69l94amjmx" w:colFirst="0" w:colLast="0"/>
      <w:bookmarkEnd w:id="28"/>
    </w:p>
    <w:p w14:paraId="71370CEF" w14:textId="562E58C8" w:rsidR="00887C12" w:rsidRDefault="00887C12">
      <w:pPr>
        <w:rPr>
          <w:rFonts w:ascii="Trebuchet MS" w:eastAsia="Trebuchet MS" w:hAnsi="Trebuchet MS" w:cs="Trebuchet MS"/>
          <w:b/>
          <w:sz w:val="26"/>
          <w:szCs w:val="26"/>
        </w:rPr>
      </w:pPr>
    </w:p>
    <w:p w14:paraId="1E7620E1" w14:textId="08D51298" w:rsidR="00CF1EE4" w:rsidRDefault="00D676D9">
      <w:pPr>
        <w:pStyle w:val="Heading2"/>
      </w:pPr>
      <w:r>
        <w:t>Gameplay (Detailed)</w:t>
      </w:r>
    </w:p>
    <w:p w14:paraId="17CC7569" w14:textId="77777777" w:rsidR="00CF1EE4" w:rsidRDefault="00CF1EE4">
      <w:pPr>
        <w:rPr>
          <w:rFonts w:ascii="Trebuchet MS" w:eastAsia="Trebuchet MS" w:hAnsi="Trebuchet MS" w:cs="Trebuchet MS"/>
          <w:sz w:val="26"/>
          <w:szCs w:val="26"/>
        </w:rPr>
      </w:pPr>
    </w:p>
    <w:p w14:paraId="19C0F951" w14:textId="4CFBB58F" w:rsidR="00CF1EE4" w:rsidRDefault="00151FB1">
      <w:pP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>Using a fixed camera angle</w:t>
      </w:r>
      <w:r w:rsidR="006E4B23">
        <w:rPr>
          <w:rFonts w:ascii="Trebuchet MS" w:eastAsia="Trebuchet MS" w:hAnsi="Trebuchet MS" w:cs="Trebuchet MS"/>
          <w:sz w:val="26"/>
          <w:szCs w:val="26"/>
        </w:rPr>
        <w:t xml:space="preserve">, we follow the character, jumping onto ledges and blocks to avoid dangers (Water, lava, slime </w:t>
      </w:r>
      <w:proofErr w:type="spellStart"/>
      <w:r w:rsidR="006E4B23">
        <w:rPr>
          <w:rFonts w:ascii="Trebuchet MS" w:eastAsia="Trebuchet MS" w:hAnsi="Trebuchet MS" w:cs="Trebuchet MS"/>
          <w:sz w:val="26"/>
          <w:szCs w:val="26"/>
        </w:rPr>
        <w:t>etc</w:t>
      </w:r>
      <w:proofErr w:type="spellEnd"/>
      <w:r w:rsidR="006E4B23">
        <w:rPr>
          <w:rFonts w:ascii="Trebuchet MS" w:eastAsia="Trebuchet MS" w:hAnsi="Trebuchet MS" w:cs="Trebuchet MS"/>
          <w:sz w:val="26"/>
          <w:szCs w:val="26"/>
        </w:rPr>
        <w:t>) and to progress through the level.</w:t>
      </w:r>
      <w:r w:rsidR="004318EC">
        <w:rPr>
          <w:rFonts w:ascii="Trebuchet MS" w:eastAsia="Trebuchet MS" w:hAnsi="Trebuchet MS" w:cs="Trebuchet MS"/>
          <w:sz w:val="26"/>
          <w:szCs w:val="26"/>
        </w:rPr>
        <w:t xml:space="preserve"> Collecting </w:t>
      </w:r>
      <w:r w:rsidR="000A1A9C">
        <w:rPr>
          <w:rFonts w:ascii="Trebuchet MS" w:eastAsia="Trebuchet MS" w:hAnsi="Trebuchet MS" w:cs="Trebuchet MS"/>
          <w:sz w:val="26"/>
          <w:szCs w:val="26"/>
        </w:rPr>
        <w:t xml:space="preserve">collectables and killing enemies increases that sweet-sweet </w:t>
      </w:r>
      <w:r w:rsidR="0040189B">
        <w:rPr>
          <w:rFonts w:ascii="Trebuchet MS" w:eastAsia="Trebuchet MS" w:hAnsi="Trebuchet MS" w:cs="Trebuchet MS"/>
          <w:sz w:val="26"/>
          <w:szCs w:val="26"/>
        </w:rPr>
        <w:t>score</w:t>
      </w:r>
      <w:r w:rsidR="000E2F7D">
        <w:rPr>
          <w:rFonts w:ascii="Trebuchet MS" w:eastAsia="Trebuchet MS" w:hAnsi="Trebuchet MS" w:cs="Trebuchet MS"/>
          <w:sz w:val="26"/>
          <w:szCs w:val="26"/>
        </w:rPr>
        <w:t>.</w:t>
      </w:r>
      <w:r w:rsidR="004F374D">
        <w:rPr>
          <w:rFonts w:ascii="Trebuchet MS" w:eastAsia="Trebuchet MS" w:hAnsi="Trebuchet MS" w:cs="Trebuchet MS"/>
          <w:sz w:val="26"/>
          <w:szCs w:val="26"/>
        </w:rPr>
        <w:t xml:space="preserve"> At the end of the level, there might be a surprise like a Boss fight or something, with mechanics the pl</w:t>
      </w:r>
      <w:r w:rsidR="002C22CD">
        <w:rPr>
          <w:rFonts w:ascii="Trebuchet MS" w:eastAsia="Trebuchet MS" w:hAnsi="Trebuchet MS" w:cs="Trebuchet MS"/>
          <w:sz w:val="26"/>
          <w:szCs w:val="26"/>
        </w:rPr>
        <w:t>a</w:t>
      </w:r>
      <w:r w:rsidR="004F374D">
        <w:rPr>
          <w:rFonts w:ascii="Trebuchet MS" w:eastAsia="Trebuchet MS" w:hAnsi="Trebuchet MS" w:cs="Trebuchet MS"/>
          <w:sz w:val="26"/>
          <w:szCs w:val="26"/>
        </w:rPr>
        <w:t>yer would have to</w:t>
      </w:r>
      <w:r w:rsidR="0089510A">
        <w:rPr>
          <w:rFonts w:ascii="Trebuchet MS" w:eastAsia="Trebuchet MS" w:hAnsi="Trebuchet MS" w:cs="Trebuchet MS"/>
          <w:sz w:val="26"/>
          <w:szCs w:val="26"/>
        </w:rPr>
        <w:t xml:space="preserve"> </w:t>
      </w:r>
      <w:r w:rsidR="004F374D">
        <w:rPr>
          <w:rFonts w:ascii="Trebuchet MS" w:eastAsia="Trebuchet MS" w:hAnsi="Trebuchet MS" w:cs="Trebuchet MS"/>
          <w:sz w:val="26"/>
          <w:szCs w:val="26"/>
        </w:rPr>
        <w:t>sort out</w:t>
      </w:r>
      <w:r w:rsidR="003020B0">
        <w:rPr>
          <w:rFonts w:ascii="Trebuchet MS" w:eastAsia="Trebuchet MS" w:hAnsi="Trebuchet MS" w:cs="Trebuchet MS"/>
          <w:sz w:val="26"/>
          <w:szCs w:val="26"/>
        </w:rPr>
        <w:t xml:space="preserve"> in order to win.</w:t>
      </w:r>
      <w:r w:rsidR="004F374D">
        <w:rPr>
          <w:rFonts w:ascii="Trebuchet MS" w:eastAsia="Trebuchet MS" w:hAnsi="Trebuchet MS" w:cs="Trebuchet MS"/>
          <w:sz w:val="26"/>
          <w:szCs w:val="26"/>
        </w:rPr>
        <w:t xml:space="preserve"> </w:t>
      </w:r>
    </w:p>
    <w:p w14:paraId="1B29466F" w14:textId="77777777" w:rsidR="00CF1EE4" w:rsidRDefault="00CF1EE4">
      <w:pPr>
        <w:rPr>
          <w:rFonts w:ascii="Trebuchet MS" w:eastAsia="Trebuchet MS" w:hAnsi="Trebuchet MS" w:cs="Trebuchet MS"/>
          <w:sz w:val="26"/>
          <w:szCs w:val="26"/>
        </w:rPr>
      </w:pPr>
    </w:p>
    <w:p w14:paraId="1B85909C" w14:textId="77777777" w:rsidR="00887C12" w:rsidRDefault="00887C12">
      <w:pPr>
        <w:rPr>
          <w:rFonts w:ascii="Trebuchet MS" w:eastAsia="Trebuchet MS" w:hAnsi="Trebuchet MS" w:cs="Trebuchet MS"/>
          <w:sz w:val="32"/>
          <w:szCs w:val="32"/>
        </w:rPr>
      </w:pPr>
      <w:bookmarkStart w:id="29" w:name="_6m1256af7s3j" w:colFirst="0" w:colLast="0"/>
      <w:bookmarkEnd w:id="29"/>
      <w:r>
        <w:br w:type="page"/>
      </w:r>
    </w:p>
    <w:p w14:paraId="5060B590" w14:textId="74DB48D2" w:rsidR="00CF1EE4" w:rsidRDefault="00D676D9">
      <w:pPr>
        <w:pStyle w:val="Heading1"/>
      </w:pPr>
      <w:r>
        <w:lastRenderedPageBreak/>
        <w:t>Assets Needed</w:t>
      </w:r>
    </w:p>
    <w:p w14:paraId="2922366C" w14:textId="77777777" w:rsidR="00CF1EE4" w:rsidRDefault="00CF1EE4">
      <w:pPr>
        <w:rPr>
          <w:rFonts w:ascii="Trebuchet MS" w:eastAsia="Trebuchet MS" w:hAnsi="Trebuchet MS" w:cs="Trebuchet MS"/>
          <w:sz w:val="26"/>
          <w:szCs w:val="26"/>
        </w:rPr>
      </w:pPr>
    </w:p>
    <w:p w14:paraId="208E904C" w14:textId="77777777" w:rsidR="00CF1EE4" w:rsidRDefault="00D676D9">
      <w:pPr>
        <w:pStyle w:val="Heading2"/>
      </w:pPr>
      <w:bookmarkStart w:id="30" w:name="_1wb69txjqarm" w:colFirst="0" w:colLast="0"/>
      <w:bookmarkEnd w:id="30"/>
      <w:r>
        <w:t>- 2D</w:t>
      </w:r>
    </w:p>
    <w:p w14:paraId="18427CE4" w14:textId="77777777" w:rsidR="00CF1EE4" w:rsidRDefault="00D676D9">
      <w:pP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  <w:t>- Textures</w:t>
      </w:r>
    </w:p>
    <w:p w14:paraId="49BE0308" w14:textId="532CC1B1" w:rsidR="00CF1EE4" w:rsidRDefault="00D676D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</w:r>
      <w:r>
        <w:rPr>
          <w:rFonts w:ascii="Trebuchet MS" w:eastAsia="Trebuchet MS" w:hAnsi="Trebuchet MS" w:cs="Trebuchet MS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>- Environment Textures</w:t>
      </w:r>
    </w:p>
    <w:p w14:paraId="770F77BE" w14:textId="303770B6" w:rsidR="00E14B59" w:rsidRDefault="00E14B5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Ground</w:t>
      </w:r>
    </w:p>
    <w:p w14:paraId="59EBB6EE" w14:textId="3E07B395" w:rsidR="00E14B59" w:rsidRDefault="00E14B5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Trees</w:t>
      </w:r>
    </w:p>
    <w:p w14:paraId="48813B30" w14:textId="4402541B" w:rsidR="00E14B59" w:rsidRDefault="00E14B5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Bushes</w:t>
      </w:r>
    </w:p>
    <w:p w14:paraId="2861689A" w14:textId="09274A0D" w:rsidR="00E14B59" w:rsidRDefault="000E4B0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Stick</w:t>
      </w:r>
    </w:p>
    <w:p w14:paraId="0D302CF3" w14:textId="02C21663" w:rsidR="000E4B09" w:rsidRDefault="000E4B0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Coins</w:t>
      </w:r>
    </w:p>
    <w:p w14:paraId="17E86A4E" w14:textId="2D915021" w:rsidR="000E4B09" w:rsidRDefault="00087778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Enemies</w:t>
      </w:r>
    </w:p>
    <w:p w14:paraId="00369E2C" w14:textId="4EE34310" w:rsidR="00087778" w:rsidRDefault="00087778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UI elements</w:t>
      </w:r>
    </w:p>
    <w:p w14:paraId="7F909EE4" w14:textId="6C3EBD4D" w:rsidR="00087778" w:rsidRDefault="00457138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Splash screen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etc</w:t>
      </w:r>
      <w:proofErr w:type="spellEnd"/>
    </w:p>
    <w:p w14:paraId="09BB9A4D" w14:textId="77777777" w:rsidR="00CF1EE4" w:rsidRDefault="00D676D9">
      <w:pPr>
        <w:pStyle w:val="Heading2"/>
      </w:pPr>
      <w:bookmarkStart w:id="31" w:name="_xdk2cy4n4ovn" w:colFirst="0" w:colLast="0"/>
      <w:bookmarkEnd w:id="31"/>
      <w:r>
        <w:t>- 3D</w:t>
      </w:r>
    </w:p>
    <w:p w14:paraId="7D1B2614" w14:textId="77777777" w:rsidR="00CF1EE4" w:rsidRDefault="00D676D9">
      <w:pP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  <w:t>- Characters List</w:t>
      </w:r>
    </w:p>
    <w:p w14:paraId="57B97DFB" w14:textId="397FBBC4" w:rsidR="00457138" w:rsidRDefault="00457138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Player</w:t>
      </w:r>
    </w:p>
    <w:p w14:paraId="74531F7F" w14:textId="5AF44FB6" w:rsidR="00457138" w:rsidRDefault="00457138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Enemy</w:t>
      </w:r>
    </w:p>
    <w:p w14:paraId="69A2DA12" w14:textId="4A1D00D8" w:rsidR="00457138" w:rsidRDefault="00457138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Stick</w:t>
      </w:r>
    </w:p>
    <w:p w14:paraId="55B64233" w14:textId="31D499CB" w:rsidR="00457138" w:rsidRDefault="00457138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Coin</w:t>
      </w:r>
    </w:p>
    <w:p w14:paraId="1588DF64" w14:textId="77777777" w:rsidR="004546D2" w:rsidRDefault="004546D2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Tree</w:t>
      </w:r>
    </w:p>
    <w:p w14:paraId="441CCC80" w14:textId="65FAFE42" w:rsidR="00457138" w:rsidRDefault="004546D2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Bush</w:t>
      </w:r>
    </w:p>
    <w:p w14:paraId="68F907C9" w14:textId="10EBD38A" w:rsidR="004546D2" w:rsidRDefault="004546D2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Boss</w:t>
      </w:r>
    </w:p>
    <w:p w14:paraId="421EFFD8" w14:textId="77777777" w:rsidR="004546D2" w:rsidRDefault="004546D2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6C6F732D" w14:textId="77777777" w:rsidR="004546D2" w:rsidRDefault="004546D2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42E6FB5E" w14:textId="77777777" w:rsidR="00CF1EE4" w:rsidRDefault="00D676D9">
      <w:pP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  <w:t>- Environmental Art Lists</w:t>
      </w:r>
    </w:p>
    <w:p w14:paraId="70F99405" w14:textId="6490B86C" w:rsidR="00723AF2" w:rsidRDefault="00723AF2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Trees</w:t>
      </w:r>
    </w:p>
    <w:p w14:paraId="6CA30EAE" w14:textId="4591AC6E" w:rsidR="00723AF2" w:rsidRDefault="00723AF2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Bushes</w:t>
      </w:r>
    </w:p>
    <w:p w14:paraId="7459B90D" w14:textId="2E71C544" w:rsidR="00723AF2" w:rsidRDefault="00C94A6C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Boulders</w:t>
      </w:r>
    </w:p>
    <w:p w14:paraId="43BA702B" w14:textId="3EFD49F6" w:rsidR="00C94A6C" w:rsidRDefault="00C94A6C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Barrels</w:t>
      </w:r>
    </w:p>
    <w:p w14:paraId="0FCE0735" w14:textId="77777777" w:rsidR="00C94A6C" w:rsidRDefault="00C94A6C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50665A09" w14:textId="77777777" w:rsidR="00CF1EE4" w:rsidRDefault="00D676D9">
      <w:pPr>
        <w:pStyle w:val="Heading2"/>
      </w:pPr>
      <w:bookmarkStart w:id="32" w:name="_f8xx8iwg5gs9" w:colFirst="0" w:colLast="0"/>
      <w:bookmarkEnd w:id="32"/>
      <w:r>
        <w:t>- Sound</w:t>
      </w:r>
    </w:p>
    <w:p w14:paraId="0198DFDE" w14:textId="77777777" w:rsidR="00CF1EE4" w:rsidRDefault="00D676D9">
      <w:pP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  <w:t>- Sound List (Ambient)</w:t>
      </w:r>
    </w:p>
    <w:p w14:paraId="44ECB323" w14:textId="2FFF065C" w:rsidR="00C94A6C" w:rsidRDefault="00C94A6C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Natural noise</w:t>
      </w:r>
    </w:p>
    <w:p w14:paraId="65A3B1CA" w14:textId="35F4E0E8" w:rsidR="00C94A6C" w:rsidRDefault="00C94A6C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Jump</w:t>
      </w:r>
    </w:p>
    <w:p w14:paraId="609CBDEB" w14:textId="36DE9C33" w:rsidR="00C94A6C" w:rsidRDefault="00C94A6C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Attack</w:t>
      </w:r>
    </w:p>
    <w:p w14:paraId="61DE05C3" w14:textId="273A05C9" w:rsidR="00C94A6C" w:rsidRDefault="00C94A6C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lastRenderedPageBreak/>
        <w:t>Enemy</w:t>
      </w:r>
    </w:p>
    <w:p w14:paraId="7809B152" w14:textId="7B1B982C" w:rsidR="00C94A6C" w:rsidRDefault="00C94A6C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Enemy die</w:t>
      </w:r>
    </w:p>
    <w:p w14:paraId="6CA9BF40" w14:textId="6AA1C4F5" w:rsidR="00C94A6C" w:rsidRDefault="00C94A6C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Coin </w:t>
      </w:r>
      <w:proofErr w:type="gramStart"/>
      <w:r>
        <w:rPr>
          <w:rFonts w:ascii="Trebuchet MS" w:eastAsia="Trebuchet MS" w:hAnsi="Trebuchet MS" w:cs="Trebuchet MS"/>
          <w:color w:val="666666"/>
          <w:sz w:val="26"/>
          <w:szCs w:val="26"/>
        </w:rPr>
        <w:t>get</w:t>
      </w:r>
      <w:proofErr w:type="gramEnd"/>
    </w:p>
    <w:p w14:paraId="5B0DDD6B" w14:textId="77777777" w:rsidR="00C94A6C" w:rsidRDefault="00C94A6C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36638C44" w14:textId="77777777" w:rsidR="00CF1EE4" w:rsidRDefault="00D676D9">
      <w:pP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</w:r>
      <w:r>
        <w:rPr>
          <w:rFonts w:ascii="Trebuchet MS" w:eastAsia="Trebuchet MS" w:hAnsi="Trebuchet MS" w:cs="Trebuchet MS"/>
          <w:sz w:val="26"/>
          <w:szCs w:val="26"/>
        </w:rPr>
        <w:tab/>
        <w:t>- Inside</w:t>
      </w:r>
    </w:p>
    <w:p w14:paraId="2408EB6A" w14:textId="77777777" w:rsidR="00CF1EE4" w:rsidRDefault="00D676D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Level 1</w:t>
      </w:r>
    </w:p>
    <w:p w14:paraId="053C0BC4" w14:textId="77777777" w:rsidR="00CF1EE4" w:rsidRDefault="00D676D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Level 2</w:t>
      </w:r>
    </w:p>
    <w:p w14:paraId="6B9C11E7" w14:textId="77777777" w:rsidR="00CF1EE4" w:rsidRDefault="00D676D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Level 3</w:t>
      </w:r>
    </w:p>
    <w:p w14:paraId="5D67B17E" w14:textId="77777777" w:rsidR="00CF1EE4" w:rsidRDefault="00D676D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etc.</w:t>
      </w:r>
    </w:p>
    <w:p w14:paraId="6E11223C" w14:textId="77777777" w:rsidR="00CF1EE4" w:rsidRDefault="00CF1EE4">
      <w:pPr>
        <w:rPr>
          <w:rFonts w:ascii="Trebuchet MS" w:eastAsia="Trebuchet MS" w:hAnsi="Trebuchet MS" w:cs="Trebuchet MS"/>
          <w:sz w:val="26"/>
          <w:szCs w:val="26"/>
        </w:rPr>
      </w:pPr>
    </w:p>
    <w:p w14:paraId="225B547B" w14:textId="77777777" w:rsidR="00CF1EE4" w:rsidRDefault="00CF1EE4">
      <w:pPr>
        <w:rPr>
          <w:rFonts w:ascii="Trebuchet MS" w:eastAsia="Trebuchet MS" w:hAnsi="Trebuchet MS" w:cs="Trebuchet MS"/>
          <w:sz w:val="26"/>
          <w:szCs w:val="26"/>
        </w:rPr>
      </w:pPr>
    </w:p>
    <w:p w14:paraId="24C4AFC1" w14:textId="77777777" w:rsidR="00747D79" w:rsidRDefault="00747D79">
      <w:pPr>
        <w:rPr>
          <w:rFonts w:ascii="Trebuchet MS" w:eastAsia="Trebuchet MS" w:hAnsi="Trebuchet MS" w:cs="Trebuchet MS"/>
          <w:sz w:val="26"/>
          <w:szCs w:val="26"/>
        </w:rPr>
      </w:pPr>
    </w:p>
    <w:p w14:paraId="28973404" w14:textId="77777777" w:rsidR="00747D79" w:rsidRDefault="00747D79">
      <w:pPr>
        <w:rPr>
          <w:rFonts w:ascii="Trebuchet MS" w:eastAsia="Trebuchet MS" w:hAnsi="Trebuchet MS" w:cs="Trebuchet MS"/>
          <w:sz w:val="26"/>
          <w:szCs w:val="26"/>
        </w:rPr>
      </w:pPr>
    </w:p>
    <w:p w14:paraId="4BB33A12" w14:textId="77777777" w:rsidR="00CF1EE4" w:rsidRDefault="00D676D9">
      <w:pP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>- Sound List (Player)</w:t>
      </w:r>
    </w:p>
    <w:p w14:paraId="35C79C5B" w14:textId="77777777" w:rsidR="00CF1EE4" w:rsidRDefault="00D676D9">
      <w:pP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</w:r>
      <w:r>
        <w:rPr>
          <w:rFonts w:ascii="Trebuchet MS" w:eastAsia="Trebuchet MS" w:hAnsi="Trebuchet MS" w:cs="Trebuchet MS"/>
          <w:sz w:val="26"/>
          <w:szCs w:val="26"/>
        </w:rPr>
        <w:tab/>
        <w:t>- Character Movement Sound List</w:t>
      </w:r>
    </w:p>
    <w:p w14:paraId="45C62467" w14:textId="77777777" w:rsidR="00CF1EE4" w:rsidRDefault="00D676D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Example 1</w:t>
      </w:r>
    </w:p>
    <w:p w14:paraId="5D6F58FC" w14:textId="77777777" w:rsidR="00CF1EE4" w:rsidRDefault="00D676D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Example 2</w:t>
      </w:r>
    </w:p>
    <w:p w14:paraId="13B5A606" w14:textId="77777777" w:rsidR="00CF1EE4" w:rsidRDefault="00D676D9">
      <w:pPr>
        <w:ind w:left="1440"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- etc. </w:t>
      </w:r>
    </w:p>
    <w:p w14:paraId="3AAEEBED" w14:textId="77777777" w:rsidR="00CF1EE4" w:rsidRDefault="00D676D9">
      <w:pP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</w:r>
      <w:r>
        <w:rPr>
          <w:rFonts w:ascii="Trebuchet MS" w:eastAsia="Trebuchet MS" w:hAnsi="Trebuchet MS" w:cs="Trebuchet MS"/>
          <w:sz w:val="26"/>
          <w:szCs w:val="26"/>
        </w:rPr>
        <w:tab/>
        <w:t>- Character Hit / Collision Sound list</w:t>
      </w:r>
    </w:p>
    <w:p w14:paraId="639DC254" w14:textId="77777777" w:rsidR="00CF1EE4" w:rsidRDefault="00D676D9">
      <w:pPr>
        <w:ind w:left="1440"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- Example 1</w:t>
      </w:r>
    </w:p>
    <w:p w14:paraId="36350B8C" w14:textId="77777777" w:rsidR="00CF1EE4" w:rsidRDefault="00D676D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Example 2</w:t>
      </w:r>
    </w:p>
    <w:p w14:paraId="2C08DD71" w14:textId="77777777" w:rsidR="00CF1EE4" w:rsidRDefault="00D676D9">
      <w:pPr>
        <w:ind w:left="216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- etc.</w:t>
      </w:r>
    </w:p>
    <w:p w14:paraId="6B23FAE2" w14:textId="77777777" w:rsidR="00CF1EE4" w:rsidRDefault="00D676D9">
      <w:pP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</w:r>
      <w:r>
        <w:rPr>
          <w:rFonts w:ascii="Trebuchet MS" w:eastAsia="Trebuchet MS" w:hAnsi="Trebuchet MS" w:cs="Trebuchet MS"/>
          <w:sz w:val="26"/>
          <w:szCs w:val="26"/>
        </w:rPr>
        <w:tab/>
        <w:t>- Character on Injured / Death sound list</w:t>
      </w:r>
    </w:p>
    <w:p w14:paraId="5E5CB134" w14:textId="77777777" w:rsidR="00CF1EE4" w:rsidRDefault="00D676D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Example 1</w:t>
      </w:r>
    </w:p>
    <w:p w14:paraId="2506F088" w14:textId="77777777" w:rsidR="00CF1EE4" w:rsidRDefault="00D676D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Example 2</w:t>
      </w:r>
    </w:p>
    <w:p w14:paraId="164666AD" w14:textId="77777777" w:rsidR="00CF1EE4" w:rsidRDefault="00D676D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etc.</w:t>
      </w:r>
    </w:p>
    <w:p w14:paraId="25DDC973" w14:textId="77777777" w:rsidR="00CF1EE4" w:rsidRDefault="00CF1EE4">
      <w:pPr>
        <w:rPr>
          <w:rFonts w:ascii="Trebuchet MS" w:eastAsia="Trebuchet MS" w:hAnsi="Trebuchet MS" w:cs="Trebuchet MS"/>
          <w:sz w:val="26"/>
          <w:szCs w:val="26"/>
        </w:rPr>
      </w:pPr>
    </w:p>
    <w:p w14:paraId="48860902" w14:textId="77777777" w:rsidR="00CF1EE4" w:rsidRDefault="00D676D9">
      <w:pPr>
        <w:pStyle w:val="Heading2"/>
      </w:pPr>
      <w:bookmarkStart w:id="33" w:name="_ky1qxs88utre" w:colFirst="0" w:colLast="0"/>
      <w:bookmarkEnd w:id="33"/>
      <w:r>
        <w:t>- Code</w:t>
      </w:r>
    </w:p>
    <w:p w14:paraId="59146F76" w14:textId="77777777" w:rsidR="00CF1EE4" w:rsidRDefault="00D676D9">
      <w:pP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  <w:t>- Character Scripts (Player Pawn/Player Controller)</w:t>
      </w:r>
    </w:p>
    <w:p w14:paraId="0004E4A0" w14:textId="77777777" w:rsidR="00CF1EE4" w:rsidRDefault="00D676D9">
      <w:pP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  <w:t>- Ambient Scripts (Runs in the background)</w:t>
      </w:r>
    </w:p>
    <w:p w14:paraId="56C39109" w14:textId="77777777" w:rsidR="00CF1EE4" w:rsidRDefault="00D676D9">
      <w:pPr>
        <w:ind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Example</w:t>
      </w:r>
    </w:p>
    <w:p w14:paraId="279FE7FB" w14:textId="77777777" w:rsidR="00CF1EE4" w:rsidRDefault="00D676D9">
      <w:pPr>
        <w:ind w:firstLine="720"/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>- NPC Scripts</w:t>
      </w:r>
    </w:p>
    <w:p w14:paraId="3C934420" w14:textId="77777777" w:rsidR="00CF1EE4" w:rsidRDefault="00D676D9">
      <w:pPr>
        <w:ind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Example</w:t>
      </w:r>
    </w:p>
    <w:p w14:paraId="78A96573" w14:textId="77777777" w:rsidR="00CF1EE4" w:rsidRDefault="00D676D9">
      <w:pPr>
        <w:ind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etc.</w:t>
      </w:r>
    </w:p>
    <w:p w14:paraId="15A5E737" w14:textId="77777777" w:rsidR="00CF1EE4" w:rsidRDefault="00D676D9">
      <w:pPr>
        <w:pStyle w:val="Heading2"/>
      </w:pPr>
      <w:bookmarkStart w:id="34" w:name="_isk96p5euy3r" w:colFirst="0" w:colLast="0"/>
      <w:bookmarkEnd w:id="34"/>
      <w:r>
        <w:t>- Animation</w:t>
      </w:r>
    </w:p>
    <w:p w14:paraId="18A3D4F7" w14:textId="77777777" w:rsidR="00CF1EE4" w:rsidRDefault="00D676D9">
      <w:pP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  <w:t xml:space="preserve">- Environment Animations </w:t>
      </w:r>
    </w:p>
    <w:p w14:paraId="602DD31B" w14:textId="77777777" w:rsidR="00CF1EE4" w:rsidRDefault="00D676D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lastRenderedPageBreak/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Example</w:t>
      </w:r>
    </w:p>
    <w:p w14:paraId="5908A8AB" w14:textId="77777777" w:rsidR="00CF1EE4" w:rsidRDefault="00D676D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etc.</w:t>
      </w:r>
    </w:p>
    <w:p w14:paraId="3C3B9D9C" w14:textId="77777777" w:rsidR="00CF1EE4" w:rsidRDefault="00D676D9">
      <w:pP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  <w:t xml:space="preserve">- Character Animations </w:t>
      </w:r>
    </w:p>
    <w:p w14:paraId="561A3C51" w14:textId="77777777" w:rsidR="00CF1EE4" w:rsidRDefault="00D676D9">
      <w:pP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</w:r>
      <w:r>
        <w:rPr>
          <w:rFonts w:ascii="Trebuchet MS" w:eastAsia="Trebuchet MS" w:hAnsi="Trebuchet MS" w:cs="Trebuchet MS"/>
          <w:sz w:val="26"/>
          <w:szCs w:val="26"/>
        </w:rPr>
        <w:tab/>
        <w:t>- Player</w:t>
      </w:r>
    </w:p>
    <w:p w14:paraId="4788D6AD" w14:textId="77777777" w:rsidR="00CF1EE4" w:rsidRDefault="00D676D9">
      <w:pPr>
        <w:ind w:left="1440"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- Example </w:t>
      </w:r>
    </w:p>
    <w:p w14:paraId="67A09039" w14:textId="77777777" w:rsidR="00CF1EE4" w:rsidRDefault="00D676D9">
      <w:pPr>
        <w:ind w:left="1440"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- etc.</w:t>
      </w:r>
    </w:p>
    <w:p w14:paraId="15C9D1B2" w14:textId="77777777" w:rsidR="00CF1EE4" w:rsidRDefault="00D676D9">
      <w:pP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</w:r>
      <w:r>
        <w:rPr>
          <w:rFonts w:ascii="Trebuchet MS" w:eastAsia="Trebuchet MS" w:hAnsi="Trebuchet MS" w:cs="Trebuchet MS"/>
          <w:sz w:val="26"/>
          <w:szCs w:val="26"/>
        </w:rPr>
        <w:tab/>
        <w:t>- NPC</w:t>
      </w:r>
    </w:p>
    <w:p w14:paraId="7A7E5E38" w14:textId="77777777" w:rsidR="00CF1EE4" w:rsidRDefault="00D676D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Example</w:t>
      </w:r>
    </w:p>
    <w:p w14:paraId="5CF19243" w14:textId="77777777" w:rsidR="00CF1EE4" w:rsidRDefault="00D676D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etc.</w:t>
      </w:r>
    </w:p>
    <w:p w14:paraId="3A85015C" w14:textId="77777777" w:rsidR="00CF1EE4" w:rsidRDefault="00CF1EE4">
      <w:pPr>
        <w:rPr>
          <w:rFonts w:ascii="Trebuchet MS" w:eastAsia="Trebuchet MS" w:hAnsi="Trebuchet MS" w:cs="Trebuchet MS"/>
          <w:sz w:val="26"/>
          <w:szCs w:val="26"/>
        </w:rPr>
      </w:pPr>
    </w:p>
    <w:p w14:paraId="1B920B47" w14:textId="77777777" w:rsidR="00CF1EE4" w:rsidRDefault="00CF1EE4">
      <w:pPr>
        <w:rPr>
          <w:rFonts w:ascii="Trebuchet MS" w:eastAsia="Trebuchet MS" w:hAnsi="Trebuchet MS" w:cs="Trebuchet MS"/>
          <w:sz w:val="26"/>
          <w:szCs w:val="26"/>
        </w:rPr>
      </w:pPr>
    </w:p>
    <w:p w14:paraId="4CC76900" w14:textId="77777777" w:rsidR="00CF1EE4" w:rsidRDefault="00D676D9">
      <w:pPr>
        <w:pStyle w:val="Heading1"/>
      </w:pPr>
      <w:bookmarkStart w:id="35" w:name="_kmt9zaowjejr" w:colFirst="0" w:colLast="0"/>
      <w:bookmarkEnd w:id="35"/>
      <w:r>
        <w:t>Schedule</w:t>
      </w:r>
    </w:p>
    <w:p w14:paraId="19140669" w14:textId="77777777" w:rsidR="00CF1EE4" w:rsidRDefault="00D676D9">
      <w:pPr>
        <w:pStyle w:val="Heading3"/>
        <w:rPr>
          <w:color w:val="000000"/>
        </w:rPr>
      </w:pPr>
      <w:bookmarkStart w:id="36" w:name="_r3fjjzh8krjg" w:colFirst="0" w:colLast="0"/>
      <w:bookmarkEnd w:id="36"/>
      <w:r>
        <w:rPr>
          <w:color w:val="000000"/>
        </w:rPr>
        <w:tab/>
        <w:t>- &lt;Object #1&gt;</w:t>
      </w:r>
    </w:p>
    <w:p w14:paraId="3046A2B7" w14:textId="77777777" w:rsidR="00CF1EE4" w:rsidRDefault="00D676D9">
      <w:r>
        <w:tab/>
      </w:r>
      <w:r>
        <w:tab/>
        <w:t>- Time Scale</w:t>
      </w:r>
    </w:p>
    <w:p w14:paraId="20DD25A4" w14:textId="77777777" w:rsidR="00CF1EE4" w:rsidRDefault="00D676D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Milestone 1</w:t>
      </w:r>
    </w:p>
    <w:p w14:paraId="5EF9D247" w14:textId="77777777" w:rsidR="00CF1EE4" w:rsidRDefault="00D676D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Milestone 2</w:t>
      </w:r>
    </w:p>
    <w:p w14:paraId="3104D57F" w14:textId="77777777" w:rsidR="00CF1EE4" w:rsidRDefault="00D676D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Etc.</w:t>
      </w:r>
    </w:p>
    <w:p w14:paraId="217F2B9A" w14:textId="77777777" w:rsidR="00CF1EE4" w:rsidRDefault="00D676D9">
      <w:pPr>
        <w:pStyle w:val="Heading3"/>
        <w:rPr>
          <w:color w:val="000000"/>
        </w:rPr>
      </w:pPr>
      <w:bookmarkStart w:id="37" w:name="_j584764hn4bz" w:colFirst="0" w:colLast="0"/>
      <w:bookmarkEnd w:id="37"/>
      <w:r>
        <w:rPr>
          <w:color w:val="000000"/>
        </w:rPr>
        <w:tab/>
        <w:t>- &lt;Object #2&gt;</w:t>
      </w:r>
    </w:p>
    <w:p w14:paraId="26B86AD8" w14:textId="77777777" w:rsidR="00CF1EE4" w:rsidRDefault="00D676D9">
      <w:r>
        <w:tab/>
      </w:r>
      <w:r>
        <w:tab/>
        <w:t>- Time Scale</w:t>
      </w:r>
    </w:p>
    <w:p w14:paraId="0BE7A748" w14:textId="77777777" w:rsidR="00CF1EE4" w:rsidRDefault="00D676D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Milestone 1</w:t>
      </w:r>
    </w:p>
    <w:p w14:paraId="51091B38" w14:textId="77777777" w:rsidR="00CF1EE4" w:rsidRDefault="00D676D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Milestone 2</w:t>
      </w:r>
    </w:p>
    <w:p w14:paraId="656617AC" w14:textId="77777777" w:rsidR="00CF1EE4" w:rsidRDefault="00D676D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Etc.</w:t>
      </w:r>
    </w:p>
    <w:p w14:paraId="18A703A5" w14:textId="77777777" w:rsidR="00CF1EE4" w:rsidRDefault="00D676D9">
      <w:pPr>
        <w:pStyle w:val="Heading3"/>
        <w:rPr>
          <w:color w:val="000000"/>
        </w:rPr>
      </w:pPr>
      <w:bookmarkStart w:id="38" w:name="_lbj31oz0xb3v" w:colFirst="0" w:colLast="0"/>
      <w:bookmarkEnd w:id="38"/>
      <w:r>
        <w:rPr>
          <w:color w:val="000000"/>
        </w:rPr>
        <w:tab/>
        <w:t>- &lt;Object #3&gt;</w:t>
      </w:r>
    </w:p>
    <w:p w14:paraId="5A438278" w14:textId="77777777" w:rsidR="00CF1EE4" w:rsidRDefault="00D676D9">
      <w:r>
        <w:tab/>
      </w:r>
      <w:r>
        <w:tab/>
        <w:t>- Time Scale</w:t>
      </w:r>
    </w:p>
    <w:p w14:paraId="6AF111E7" w14:textId="77777777" w:rsidR="00CF1EE4" w:rsidRDefault="00D676D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Milestone 1</w:t>
      </w:r>
    </w:p>
    <w:p w14:paraId="3D48C2BB" w14:textId="77777777" w:rsidR="00CF1EE4" w:rsidRDefault="00D676D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Milestone 2</w:t>
      </w:r>
    </w:p>
    <w:p w14:paraId="2B63447F" w14:textId="77777777" w:rsidR="00CF1EE4" w:rsidRDefault="00D676D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Etc.</w:t>
      </w:r>
    </w:p>
    <w:p w14:paraId="1A477755" w14:textId="77777777" w:rsidR="00CF1EE4" w:rsidRDefault="00D676D9">
      <w:pPr>
        <w:pStyle w:val="Heading3"/>
        <w:rPr>
          <w:color w:val="000000"/>
        </w:rPr>
      </w:pPr>
      <w:bookmarkStart w:id="39" w:name="_p0jgh8xq0o3r" w:colFirst="0" w:colLast="0"/>
      <w:bookmarkEnd w:id="39"/>
      <w:r>
        <w:rPr>
          <w:color w:val="000000"/>
        </w:rPr>
        <w:tab/>
        <w:t>- &lt;Object #4&gt;</w:t>
      </w:r>
    </w:p>
    <w:p w14:paraId="42B9BE63" w14:textId="77777777" w:rsidR="00CF1EE4" w:rsidRDefault="00D676D9">
      <w:r>
        <w:tab/>
      </w:r>
      <w:r>
        <w:tab/>
        <w:t>- Time Scale</w:t>
      </w:r>
    </w:p>
    <w:p w14:paraId="6AC9B2E1" w14:textId="77777777" w:rsidR="00CF1EE4" w:rsidRDefault="00D676D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Milestone 1</w:t>
      </w:r>
    </w:p>
    <w:p w14:paraId="56E0568D" w14:textId="77777777" w:rsidR="00CF1EE4" w:rsidRDefault="00D676D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Milestone 2</w:t>
      </w:r>
    </w:p>
    <w:p w14:paraId="77653FF4" w14:textId="77777777" w:rsidR="00CF1EE4" w:rsidRDefault="00D676D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Etc.</w:t>
      </w:r>
    </w:p>
    <w:p w14:paraId="02536097" w14:textId="2A232079" w:rsidR="00BE5DE7" w:rsidRDefault="00BE5DE7">
      <w:pP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br w:type="page"/>
      </w:r>
    </w:p>
    <w:p w14:paraId="20A17BF4" w14:textId="77777777" w:rsidR="00CF1EE4" w:rsidRDefault="00CF1EE4">
      <w:pPr>
        <w:rPr>
          <w:rFonts w:ascii="Trebuchet MS" w:eastAsia="Trebuchet MS" w:hAnsi="Trebuchet MS" w:cs="Trebuchet MS"/>
          <w:sz w:val="26"/>
          <w:szCs w:val="26"/>
        </w:rPr>
      </w:pPr>
    </w:p>
    <w:sectPr w:rsidR="00CF1EE4">
      <w:footerReference w:type="default" r:id="rId8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C5F8A5" w14:textId="77777777" w:rsidR="00B72F74" w:rsidRDefault="00B72F74">
      <w:pPr>
        <w:spacing w:line="240" w:lineRule="auto"/>
      </w:pPr>
      <w:r>
        <w:separator/>
      </w:r>
    </w:p>
  </w:endnote>
  <w:endnote w:type="continuationSeparator" w:id="0">
    <w:p w14:paraId="60187988" w14:textId="77777777" w:rsidR="00B72F74" w:rsidRDefault="00B72F74">
      <w:pPr>
        <w:spacing w:line="240" w:lineRule="auto"/>
      </w:pPr>
      <w:r>
        <w:continuationSeparator/>
      </w:r>
    </w:p>
  </w:endnote>
  <w:endnote w:type="continuationNotice" w:id="1">
    <w:p w14:paraId="348A239D" w14:textId="77777777" w:rsidR="00B72F74" w:rsidRDefault="00B72F74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0EF55" w14:textId="77777777" w:rsidR="00883180" w:rsidRDefault="00883180">
    <w:pPr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6764AD" w14:textId="77777777" w:rsidR="00B72F74" w:rsidRDefault="00B72F74">
      <w:pPr>
        <w:spacing w:line="240" w:lineRule="auto"/>
      </w:pPr>
      <w:r>
        <w:separator/>
      </w:r>
    </w:p>
  </w:footnote>
  <w:footnote w:type="continuationSeparator" w:id="0">
    <w:p w14:paraId="18F34B80" w14:textId="77777777" w:rsidR="00B72F74" w:rsidRDefault="00B72F74">
      <w:pPr>
        <w:spacing w:line="240" w:lineRule="auto"/>
      </w:pPr>
      <w:r>
        <w:continuationSeparator/>
      </w:r>
    </w:p>
  </w:footnote>
  <w:footnote w:type="continuationNotice" w:id="1">
    <w:p w14:paraId="5EAE24AB" w14:textId="77777777" w:rsidR="00B72F74" w:rsidRDefault="00B72F74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8149F0"/>
    <w:multiLevelType w:val="hybridMultilevel"/>
    <w:tmpl w:val="4E04601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5B3EA1"/>
    <w:multiLevelType w:val="multilevel"/>
    <w:tmpl w:val="DA069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6E0A40"/>
    <w:multiLevelType w:val="hybridMultilevel"/>
    <w:tmpl w:val="3A16B5FA"/>
    <w:lvl w:ilvl="0" w:tplc="7124E11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414DF1"/>
    <w:multiLevelType w:val="hybridMultilevel"/>
    <w:tmpl w:val="C9543054"/>
    <w:lvl w:ilvl="0" w:tplc="078E1D8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ory Ronald">
    <w15:presenceInfo w15:providerId="Windows Live" w15:userId="ef3b59f403c4f49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EE4"/>
    <w:rsid w:val="0002078F"/>
    <w:rsid w:val="000239EE"/>
    <w:rsid w:val="00033848"/>
    <w:rsid w:val="000428A6"/>
    <w:rsid w:val="00043619"/>
    <w:rsid w:val="0004385C"/>
    <w:rsid w:val="00050951"/>
    <w:rsid w:val="000823BF"/>
    <w:rsid w:val="00083CEB"/>
    <w:rsid w:val="00087778"/>
    <w:rsid w:val="000A1A9C"/>
    <w:rsid w:val="000A68BD"/>
    <w:rsid w:val="000B4574"/>
    <w:rsid w:val="000D3D9E"/>
    <w:rsid w:val="000D51B1"/>
    <w:rsid w:val="000E051D"/>
    <w:rsid w:val="000E2F7D"/>
    <w:rsid w:val="000E4B09"/>
    <w:rsid w:val="00110742"/>
    <w:rsid w:val="0011458A"/>
    <w:rsid w:val="00125D7A"/>
    <w:rsid w:val="001362E4"/>
    <w:rsid w:val="00144A2A"/>
    <w:rsid w:val="00144BE0"/>
    <w:rsid w:val="00151FB1"/>
    <w:rsid w:val="001622F5"/>
    <w:rsid w:val="001643E3"/>
    <w:rsid w:val="00164B44"/>
    <w:rsid w:val="001654C9"/>
    <w:rsid w:val="00165824"/>
    <w:rsid w:val="001704CD"/>
    <w:rsid w:val="001764BE"/>
    <w:rsid w:val="0019127F"/>
    <w:rsid w:val="001B32DA"/>
    <w:rsid w:val="001D45E6"/>
    <w:rsid w:val="001D6F87"/>
    <w:rsid w:val="001E18D9"/>
    <w:rsid w:val="001E4CAD"/>
    <w:rsid w:val="001F3202"/>
    <w:rsid w:val="0021078E"/>
    <w:rsid w:val="00211B68"/>
    <w:rsid w:val="0021627D"/>
    <w:rsid w:val="00216490"/>
    <w:rsid w:val="00221D32"/>
    <w:rsid w:val="00223AF5"/>
    <w:rsid w:val="00232597"/>
    <w:rsid w:val="00250777"/>
    <w:rsid w:val="0027100D"/>
    <w:rsid w:val="00280494"/>
    <w:rsid w:val="00282DDD"/>
    <w:rsid w:val="002855EE"/>
    <w:rsid w:val="00290C35"/>
    <w:rsid w:val="002C22CD"/>
    <w:rsid w:val="002C55AC"/>
    <w:rsid w:val="002C7704"/>
    <w:rsid w:val="002E0399"/>
    <w:rsid w:val="002E6F9A"/>
    <w:rsid w:val="002E7294"/>
    <w:rsid w:val="003020B0"/>
    <w:rsid w:val="003169B2"/>
    <w:rsid w:val="00322096"/>
    <w:rsid w:val="00327422"/>
    <w:rsid w:val="0033245B"/>
    <w:rsid w:val="00334486"/>
    <w:rsid w:val="00337E84"/>
    <w:rsid w:val="00345C80"/>
    <w:rsid w:val="00370110"/>
    <w:rsid w:val="00375661"/>
    <w:rsid w:val="00377E56"/>
    <w:rsid w:val="00395700"/>
    <w:rsid w:val="003A7167"/>
    <w:rsid w:val="003B31B3"/>
    <w:rsid w:val="003B387B"/>
    <w:rsid w:val="003D2E51"/>
    <w:rsid w:val="003F4E7B"/>
    <w:rsid w:val="003F627C"/>
    <w:rsid w:val="003F6DB4"/>
    <w:rsid w:val="00400B83"/>
    <w:rsid w:val="0040189B"/>
    <w:rsid w:val="00403424"/>
    <w:rsid w:val="0041004E"/>
    <w:rsid w:val="004238F5"/>
    <w:rsid w:val="00424DE7"/>
    <w:rsid w:val="00431612"/>
    <w:rsid w:val="004318EC"/>
    <w:rsid w:val="00435C80"/>
    <w:rsid w:val="004360B9"/>
    <w:rsid w:val="00441DCD"/>
    <w:rsid w:val="004546D2"/>
    <w:rsid w:val="004549E2"/>
    <w:rsid w:val="00457138"/>
    <w:rsid w:val="0046754E"/>
    <w:rsid w:val="0047044D"/>
    <w:rsid w:val="004735D3"/>
    <w:rsid w:val="0047445D"/>
    <w:rsid w:val="0047520B"/>
    <w:rsid w:val="00480F01"/>
    <w:rsid w:val="0048174F"/>
    <w:rsid w:val="0049045F"/>
    <w:rsid w:val="004A4F0E"/>
    <w:rsid w:val="004C3BD7"/>
    <w:rsid w:val="004D77B1"/>
    <w:rsid w:val="004F374D"/>
    <w:rsid w:val="004F627B"/>
    <w:rsid w:val="005043E1"/>
    <w:rsid w:val="00507911"/>
    <w:rsid w:val="00532A89"/>
    <w:rsid w:val="00534D9E"/>
    <w:rsid w:val="0054624D"/>
    <w:rsid w:val="0056259A"/>
    <w:rsid w:val="0059464E"/>
    <w:rsid w:val="005A3722"/>
    <w:rsid w:val="005A57BA"/>
    <w:rsid w:val="005B1337"/>
    <w:rsid w:val="005B5C50"/>
    <w:rsid w:val="006146B9"/>
    <w:rsid w:val="006373FC"/>
    <w:rsid w:val="00667C35"/>
    <w:rsid w:val="00673D81"/>
    <w:rsid w:val="0067578E"/>
    <w:rsid w:val="00692F2A"/>
    <w:rsid w:val="00697218"/>
    <w:rsid w:val="006B62EB"/>
    <w:rsid w:val="006E218D"/>
    <w:rsid w:val="006E4B23"/>
    <w:rsid w:val="0070142F"/>
    <w:rsid w:val="00711988"/>
    <w:rsid w:val="00723AF2"/>
    <w:rsid w:val="0073645D"/>
    <w:rsid w:val="00744DD8"/>
    <w:rsid w:val="00747D79"/>
    <w:rsid w:val="007636CA"/>
    <w:rsid w:val="00767F98"/>
    <w:rsid w:val="00771A15"/>
    <w:rsid w:val="00774A33"/>
    <w:rsid w:val="00783EEB"/>
    <w:rsid w:val="00786F75"/>
    <w:rsid w:val="00787807"/>
    <w:rsid w:val="00790F29"/>
    <w:rsid w:val="007A4AF3"/>
    <w:rsid w:val="007A59D4"/>
    <w:rsid w:val="007C08B7"/>
    <w:rsid w:val="007D5B19"/>
    <w:rsid w:val="007E1200"/>
    <w:rsid w:val="007E1540"/>
    <w:rsid w:val="007F6DEA"/>
    <w:rsid w:val="00814620"/>
    <w:rsid w:val="00817E5C"/>
    <w:rsid w:val="008260E0"/>
    <w:rsid w:val="00850BD0"/>
    <w:rsid w:val="00883180"/>
    <w:rsid w:val="00886AD7"/>
    <w:rsid w:val="00887C12"/>
    <w:rsid w:val="0089510A"/>
    <w:rsid w:val="00896FC1"/>
    <w:rsid w:val="008A32CC"/>
    <w:rsid w:val="008B23F6"/>
    <w:rsid w:val="008B2B2A"/>
    <w:rsid w:val="008B39B4"/>
    <w:rsid w:val="008B7B8E"/>
    <w:rsid w:val="008D0BA3"/>
    <w:rsid w:val="008E5CC4"/>
    <w:rsid w:val="009037DA"/>
    <w:rsid w:val="00951A9D"/>
    <w:rsid w:val="00962D39"/>
    <w:rsid w:val="009651D4"/>
    <w:rsid w:val="009812A3"/>
    <w:rsid w:val="009A30BE"/>
    <w:rsid w:val="009A7BB5"/>
    <w:rsid w:val="009D5D12"/>
    <w:rsid w:val="00A02961"/>
    <w:rsid w:val="00A23386"/>
    <w:rsid w:val="00A36DF8"/>
    <w:rsid w:val="00A37016"/>
    <w:rsid w:val="00A87037"/>
    <w:rsid w:val="00A8799C"/>
    <w:rsid w:val="00AA7041"/>
    <w:rsid w:val="00AA707B"/>
    <w:rsid w:val="00AB0713"/>
    <w:rsid w:val="00AC1A37"/>
    <w:rsid w:val="00AE2DCF"/>
    <w:rsid w:val="00AF06E0"/>
    <w:rsid w:val="00AF16DD"/>
    <w:rsid w:val="00B13028"/>
    <w:rsid w:val="00B2361E"/>
    <w:rsid w:val="00B33869"/>
    <w:rsid w:val="00B4773E"/>
    <w:rsid w:val="00B61DD5"/>
    <w:rsid w:val="00B622BF"/>
    <w:rsid w:val="00B72F74"/>
    <w:rsid w:val="00BA0253"/>
    <w:rsid w:val="00BA1916"/>
    <w:rsid w:val="00BA6594"/>
    <w:rsid w:val="00BB24A0"/>
    <w:rsid w:val="00BB5796"/>
    <w:rsid w:val="00BD097A"/>
    <w:rsid w:val="00BD2A06"/>
    <w:rsid w:val="00BE5268"/>
    <w:rsid w:val="00BE5DE7"/>
    <w:rsid w:val="00BE7AFC"/>
    <w:rsid w:val="00BF1EC0"/>
    <w:rsid w:val="00BF241C"/>
    <w:rsid w:val="00BF37C1"/>
    <w:rsid w:val="00BF5074"/>
    <w:rsid w:val="00C016F8"/>
    <w:rsid w:val="00C04CF9"/>
    <w:rsid w:val="00C140EE"/>
    <w:rsid w:val="00C3148E"/>
    <w:rsid w:val="00C40902"/>
    <w:rsid w:val="00C41D8B"/>
    <w:rsid w:val="00C445EB"/>
    <w:rsid w:val="00C475E5"/>
    <w:rsid w:val="00C62F12"/>
    <w:rsid w:val="00C67422"/>
    <w:rsid w:val="00C71406"/>
    <w:rsid w:val="00C742A1"/>
    <w:rsid w:val="00C75C4D"/>
    <w:rsid w:val="00C761B1"/>
    <w:rsid w:val="00C81921"/>
    <w:rsid w:val="00C91336"/>
    <w:rsid w:val="00C9332A"/>
    <w:rsid w:val="00C94A6C"/>
    <w:rsid w:val="00C95E00"/>
    <w:rsid w:val="00CA3186"/>
    <w:rsid w:val="00CB17A2"/>
    <w:rsid w:val="00CB44CE"/>
    <w:rsid w:val="00CD2A4D"/>
    <w:rsid w:val="00CF1EE4"/>
    <w:rsid w:val="00CF4970"/>
    <w:rsid w:val="00D01D77"/>
    <w:rsid w:val="00D03D6A"/>
    <w:rsid w:val="00D1364B"/>
    <w:rsid w:val="00D14B79"/>
    <w:rsid w:val="00D225E3"/>
    <w:rsid w:val="00D3266C"/>
    <w:rsid w:val="00D444A4"/>
    <w:rsid w:val="00D45C35"/>
    <w:rsid w:val="00D50347"/>
    <w:rsid w:val="00D518C4"/>
    <w:rsid w:val="00D54205"/>
    <w:rsid w:val="00D676D9"/>
    <w:rsid w:val="00D863DE"/>
    <w:rsid w:val="00D90619"/>
    <w:rsid w:val="00D96ACF"/>
    <w:rsid w:val="00DA1BEC"/>
    <w:rsid w:val="00DA3DA8"/>
    <w:rsid w:val="00DA77C1"/>
    <w:rsid w:val="00DB6C22"/>
    <w:rsid w:val="00DD4157"/>
    <w:rsid w:val="00DD7A70"/>
    <w:rsid w:val="00E14B59"/>
    <w:rsid w:val="00E2409E"/>
    <w:rsid w:val="00E264A6"/>
    <w:rsid w:val="00E357A4"/>
    <w:rsid w:val="00E36782"/>
    <w:rsid w:val="00E41473"/>
    <w:rsid w:val="00E468CF"/>
    <w:rsid w:val="00E47935"/>
    <w:rsid w:val="00E710FF"/>
    <w:rsid w:val="00E72A40"/>
    <w:rsid w:val="00E73A79"/>
    <w:rsid w:val="00E8601C"/>
    <w:rsid w:val="00E92F25"/>
    <w:rsid w:val="00E94EF2"/>
    <w:rsid w:val="00EA2CC0"/>
    <w:rsid w:val="00EB5386"/>
    <w:rsid w:val="00EE5368"/>
    <w:rsid w:val="00EF3336"/>
    <w:rsid w:val="00EF3B38"/>
    <w:rsid w:val="00EF7556"/>
    <w:rsid w:val="00F01FCD"/>
    <w:rsid w:val="00F02AAC"/>
    <w:rsid w:val="00F04502"/>
    <w:rsid w:val="00F3106E"/>
    <w:rsid w:val="00F54EBE"/>
    <w:rsid w:val="00F62658"/>
    <w:rsid w:val="00F6385E"/>
    <w:rsid w:val="00F67F27"/>
    <w:rsid w:val="00F81E29"/>
    <w:rsid w:val="00F95AE8"/>
    <w:rsid w:val="00F96434"/>
    <w:rsid w:val="00FB0CD3"/>
    <w:rsid w:val="00FC7F54"/>
    <w:rsid w:val="00FD10A5"/>
    <w:rsid w:val="00FD4C8F"/>
    <w:rsid w:val="00FD764B"/>
    <w:rsid w:val="00FE4A50"/>
    <w:rsid w:val="00FF0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1011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character" w:styleId="Strong">
    <w:name w:val="Strong"/>
    <w:basedOn w:val="DefaultParagraphFont"/>
    <w:uiPriority w:val="22"/>
    <w:qFormat/>
    <w:rsid w:val="0059464E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3169B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169B2"/>
  </w:style>
  <w:style w:type="paragraph" w:styleId="Footer">
    <w:name w:val="footer"/>
    <w:basedOn w:val="Normal"/>
    <w:link w:val="FooterChar"/>
    <w:uiPriority w:val="99"/>
    <w:semiHidden/>
    <w:unhideWhenUsed/>
    <w:rsid w:val="003169B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169B2"/>
  </w:style>
  <w:style w:type="paragraph" w:styleId="ListParagraph">
    <w:name w:val="List Paragraph"/>
    <w:basedOn w:val="Normal"/>
    <w:uiPriority w:val="34"/>
    <w:qFormat/>
    <w:rsid w:val="00FD4C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560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1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5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29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448478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762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991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9E39D9-4C3B-49B1-AE62-56BDA7F6CB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14</Pages>
  <Words>1527</Words>
  <Characters>8706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Cory Ronald</dc:creator>
  <cp:lastModifiedBy>Cory Ronald</cp:lastModifiedBy>
  <cp:revision>30</cp:revision>
  <dcterms:created xsi:type="dcterms:W3CDTF">2018-10-12T15:23:00Z</dcterms:created>
  <dcterms:modified xsi:type="dcterms:W3CDTF">2019-01-18T00:14:00Z</dcterms:modified>
</cp:coreProperties>
</file>